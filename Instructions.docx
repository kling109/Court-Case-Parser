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B304" w14:textId="77777777" w:rsidR="00213546" w:rsidRDefault="00213546" w:rsidP="00E9678B">
      <w:pPr>
        <w:jc w:val="center"/>
        <w:rPr>
          <w:sz w:val="32"/>
        </w:rPr>
      </w:pPr>
    </w:p>
    <w:p w14:paraId="5E72926B" w14:textId="77777777" w:rsidR="00213546" w:rsidRDefault="00213546" w:rsidP="00E9678B">
      <w:pPr>
        <w:jc w:val="center"/>
        <w:rPr>
          <w:sz w:val="32"/>
        </w:rPr>
      </w:pPr>
    </w:p>
    <w:p w14:paraId="6C67F746" w14:textId="77777777" w:rsidR="00213546" w:rsidRDefault="00213546" w:rsidP="00E9678B">
      <w:pPr>
        <w:jc w:val="center"/>
        <w:rPr>
          <w:sz w:val="32"/>
        </w:rPr>
      </w:pPr>
    </w:p>
    <w:p w14:paraId="6B86218D" w14:textId="77777777" w:rsidR="00213546" w:rsidRDefault="00213546" w:rsidP="00E9678B">
      <w:pPr>
        <w:jc w:val="center"/>
        <w:rPr>
          <w:sz w:val="32"/>
        </w:rPr>
      </w:pPr>
    </w:p>
    <w:p w14:paraId="13C2186F" w14:textId="77777777" w:rsidR="00213546" w:rsidRDefault="00213546" w:rsidP="00E9678B">
      <w:pPr>
        <w:jc w:val="center"/>
        <w:rPr>
          <w:sz w:val="32"/>
        </w:rPr>
      </w:pPr>
    </w:p>
    <w:p w14:paraId="183017B1" w14:textId="77777777" w:rsidR="006D238D" w:rsidRDefault="006D238D" w:rsidP="00E9678B">
      <w:pPr>
        <w:jc w:val="center"/>
        <w:rPr>
          <w:sz w:val="32"/>
        </w:rPr>
      </w:pPr>
    </w:p>
    <w:p w14:paraId="0809B214" w14:textId="77777777" w:rsidR="006D238D" w:rsidRDefault="006D238D" w:rsidP="00E9678B">
      <w:pPr>
        <w:jc w:val="center"/>
        <w:rPr>
          <w:sz w:val="32"/>
        </w:rPr>
      </w:pPr>
    </w:p>
    <w:p w14:paraId="77015565" w14:textId="77777777" w:rsidR="006D238D" w:rsidRDefault="006D238D" w:rsidP="00E9678B">
      <w:pPr>
        <w:jc w:val="center"/>
        <w:rPr>
          <w:sz w:val="32"/>
        </w:rPr>
      </w:pPr>
    </w:p>
    <w:p w14:paraId="782C1AC4" w14:textId="5554F04A" w:rsidR="00E9678B" w:rsidRDefault="00134F8A" w:rsidP="00E9678B">
      <w:pPr>
        <w:jc w:val="center"/>
        <w:rPr>
          <w:ins w:id="0" w:author="Sathish Thirugnanavelu" w:date="2019-12-04T12:28:00Z"/>
          <w:b/>
          <w:sz w:val="32"/>
        </w:rPr>
      </w:pPr>
      <w:r>
        <w:rPr>
          <w:b/>
          <w:sz w:val="32"/>
        </w:rPr>
        <w:t>HireRight Innovation Challenge</w:t>
      </w:r>
    </w:p>
    <w:p w14:paraId="369334CE" w14:textId="69B3581A" w:rsidR="008B0B10" w:rsidRPr="00C40990" w:rsidRDefault="008B0B10" w:rsidP="00E9678B">
      <w:pPr>
        <w:jc w:val="center"/>
        <w:rPr>
          <w:b/>
          <w:sz w:val="32"/>
        </w:rPr>
      </w:pPr>
      <w:ins w:id="1" w:author="Sathish Thirugnanavelu" w:date="2019-12-04T12:28:00Z">
        <w:r>
          <w:rPr>
            <w:b/>
            <w:sz w:val="32"/>
          </w:rPr>
          <w:t>Intelligent Public Record Parser</w:t>
        </w:r>
      </w:ins>
    </w:p>
    <w:p w14:paraId="460A778F" w14:textId="5E6D2407" w:rsidR="004035FB" w:rsidRPr="00134F8A" w:rsidRDefault="00134F8A" w:rsidP="00134F8A">
      <w:pPr>
        <w:jc w:val="center"/>
        <w:rPr>
          <w:sz w:val="32"/>
        </w:rPr>
      </w:pPr>
      <w:r>
        <w:rPr>
          <w:sz w:val="32"/>
        </w:rPr>
        <w:t>Interterm – Jan 2020</w:t>
      </w:r>
    </w:p>
    <w:p w14:paraId="6ED6A313" w14:textId="77777777" w:rsidR="004035FB" w:rsidRDefault="004035FB">
      <w:pPr>
        <w:spacing w:after="160" w:line="259" w:lineRule="auto"/>
        <w:rPr>
          <w:b/>
          <w:bCs/>
          <w:color w:val="FF0000"/>
        </w:rPr>
      </w:pPr>
      <w:r>
        <w:rPr>
          <w:b/>
          <w:bCs/>
          <w:color w:val="FF0000"/>
        </w:rPr>
        <w:br w:type="page"/>
      </w:r>
    </w:p>
    <w:sdt>
      <w:sdtPr>
        <w:rPr>
          <w:rFonts w:asciiTheme="minorHAnsi" w:eastAsiaTheme="minorHAnsi" w:hAnsiTheme="minorHAnsi" w:cstheme="minorBidi"/>
          <w:color w:val="auto"/>
          <w:sz w:val="22"/>
          <w:szCs w:val="22"/>
        </w:rPr>
        <w:id w:val="-1415770043"/>
        <w:docPartObj>
          <w:docPartGallery w:val="Table of Contents"/>
          <w:docPartUnique/>
        </w:docPartObj>
      </w:sdtPr>
      <w:sdtEndPr>
        <w:rPr>
          <w:b/>
          <w:bCs/>
          <w:noProof/>
          <w:sz w:val="20"/>
          <w:szCs w:val="20"/>
        </w:rPr>
      </w:sdtEndPr>
      <w:sdtContent>
        <w:p w14:paraId="65E61E77" w14:textId="77777777" w:rsidR="00E9678B" w:rsidRDefault="00E9678B" w:rsidP="00E9678B">
          <w:pPr>
            <w:pStyle w:val="TOCHeading"/>
          </w:pPr>
          <w:r>
            <w:t>Contents</w:t>
          </w:r>
        </w:p>
        <w:p w14:paraId="482BACAC" w14:textId="77777777" w:rsidR="00E9678B" w:rsidRPr="00E9678B" w:rsidRDefault="00E9678B" w:rsidP="00E9678B"/>
        <w:p w14:paraId="07799D64" w14:textId="0F1CC8FA" w:rsidR="00917A83" w:rsidRDefault="00E9678B">
          <w:pPr>
            <w:pStyle w:val="TOC1"/>
            <w:tabs>
              <w:tab w:val="right" w:leader="dot" w:pos="9350"/>
            </w:tabs>
            <w:rPr>
              <w:ins w:id="2" w:author="Sathish Thirugnanavelu" w:date="2019-12-04T12:25:00Z"/>
              <w:rFonts w:eastAsiaTheme="minorEastAsia"/>
              <w:noProof/>
            </w:rPr>
          </w:pPr>
          <w:r>
            <w:fldChar w:fldCharType="begin"/>
          </w:r>
          <w:r>
            <w:instrText xml:space="preserve"> TOC \o "1-3" \h \z \u </w:instrText>
          </w:r>
          <w:r>
            <w:fldChar w:fldCharType="separate"/>
          </w:r>
          <w:ins w:id="3" w:author="Sathish Thirugnanavelu" w:date="2019-12-04T12:25:00Z">
            <w:r w:rsidR="00917A83" w:rsidRPr="005E0021">
              <w:rPr>
                <w:rStyle w:val="Hyperlink"/>
                <w:noProof/>
              </w:rPr>
              <w:fldChar w:fldCharType="begin"/>
            </w:r>
            <w:r w:rsidR="00917A83" w:rsidRPr="005E0021">
              <w:rPr>
                <w:rStyle w:val="Hyperlink"/>
                <w:noProof/>
              </w:rPr>
              <w:instrText xml:space="preserve"> </w:instrText>
            </w:r>
            <w:r w:rsidR="00917A83">
              <w:rPr>
                <w:noProof/>
              </w:rPr>
              <w:instrText>HYPERLINK \l "_Toc26354731"</w:instrText>
            </w:r>
            <w:r w:rsidR="00917A83" w:rsidRPr="005E0021">
              <w:rPr>
                <w:rStyle w:val="Hyperlink"/>
                <w:noProof/>
              </w:rPr>
              <w:instrText xml:space="preserve"> </w:instrText>
            </w:r>
            <w:r w:rsidR="00917A83" w:rsidRPr="005E0021">
              <w:rPr>
                <w:rStyle w:val="Hyperlink"/>
                <w:noProof/>
              </w:rPr>
              <w:fldChar w:fldCharType="separate"/>
            </w:r>
            <w:r w:rsidR="00917A83" w:rsidRPr="005E0021">
              <w:rPr>
                <w:rStyle w:val="Hyperlink"/>
                <w:noProof/>
              </w:rPr>
              <w:t>Background:</w:t>
            </w:r>
            <w:r w:rsidR="00917A83">
              <w:rPr>
                <w:noProof/>
                <w:webHidden/>
              </w:rPr>
              <w:tab/>
            </w:r>
            <w:r w:rsidR="00917A83">
              <w:rPr>
                <w:noProof/>
                <w:webHidden/>
              </w:rPr>
              <w:fldChar w:fldCharType="begin"/>
            </w:r>
            <w:r w:rsidR="00917A83">
              <w:rPr>
                <w:noProof/>
                <w:webHidden/>
              </w:rPr>
              <w:instrText xml:space="preserve"> PAGEREF _Toc26354731 \h </w:instrText>
            </w:r>
          </w:ins>
          <w:r w:rsidR="00917A83">
            <w:rPr>
              <w:noProof/>
              <w:webHidden/>
            </w:rPr>
          </w:r>
          <w:r w:rsidR="00917A83">
            <w:rPr>
              <w:noProof/>
              <w:webHidden/>
            </w:rPr>
            <w:fldChar w:fldCharType="separate"/>
          </w:r>
          <w:ins w:id="4" w:author="Sathish Thirugnanavelu" w:date="2019-12-04T12:25:00Z">
            <w:r w:rsidR="00917A83">
              <w:rPr>
                <w:noProof/>
                <w:webHidden/>
              </w:rPr>
              <w:t>3</w:t>
            </w:r>
            <w:r w:rsidR="00917A83">
              <w:rPr>
                <w:noProof/>
                <w:webHidden/>
              </w:rPr>
              <w:fldChar w:fldCharType="end"/>
            </w:r>
            <w:r w:rsidR="00917A83" w:rsidRPr="005E0021">
              <w:rPr>
                <w:rStyle w:val="Hyperlink"/>
                <w:noProof/>
              </w:rPr>
              <w:fldChar w:fldCharType="end"/>
            </w:r>
          </w:ins>
        </w:p>
        <w:p w14:paraId="5F97B668" w14:textId="4E561022" w:rsidR="00917A83" w:rsidRDefault="00917A83">
          <w:pPr>
            <w:pStyle w:val="TOC1"/>
            <w:tabs>
              <w:tab w:val="right" w:leader="dot" w:pos="9350"/>
            </w:tabs>
            <w:rPr>
              <w:ins w:id="5" w:author="Sathish Thirugnanavelu" w:date="2019-12-04T12:25:00Z"/>
              <w:rFonts w:eastAsiaTheme="minorEastAsia"/>
              <w:noProof/>
            </w:rPr>
          </w:pPr>
          <w:ins w:id="6" w:author="Sathish Thirugnanavelu" w:date="2019-12-04T12:25:00Z">
            <w:r w:rsidRPr="005E0021">
              <w:rPr>
                <w:rStyle w:val="Hyperlink"/>
                <w:noProof/>
              </w:rPr>
              <w:fldChar w:fldCharType="begin"/>
            </w:r>
            <w:r w:rsidRPr="005E0021">
              <w:rPr>
                <w:rStyle w:val="Hyperlink"/>
                <w:noProof/>
              </w:rPr>
              <w:instrText xml:space="preserve"> </w:instrText>
            </w:r>
            <w:r>
              <w:rPr>
                <w:noProof/>
              </w:rPr>
              <w:instrText>HYPERLINK \l "_Toc26354732"</w:instrText>
            </w:r>
            <w:r w:rsidRPr="005E0021">
              <w:rPr>
                <w:rStyle w:val="Hyperlink"/>
                <w:noProof/>
              </w:rPr>
              <w:instrText xml:space="preserve"> </w:instrText>
            </w:r>
            <w:r w:rsidRPr="005E0021">
              <w:rPr>
                <w:rStyle w:val="Hyperlink"/>
                <w:noProof/>
              </w:rPr>
              <w:fldChar w:fldCharType="separate"/>
            </w:r>
            <w:r w:rsidRPr="005E0021">
              <w:rPr>
                <w:rStyle w:val="Hyperlink"/>
                <w:noProof/>
              </w:rPr>
              <w:t>Challenge:</w:t>
            </w:r>
            <w:r>
              <w:rPr>
                <w:noProof/>
                <w:webHidden/>
              </w:rPr>
              <w:tab/>
            </w:r>
            <w:r>
              <w:rPr>
                <w:noProof/>
                <w:webHidden/>
              </w:rPr>
              <w:fldChar w:fldCharType="begin"/>
            </w:r>
            <w:r>
              <w:rPr>
                <w:noProof/>
                <w:webHidden/>
              </w:rPr>
              <w:instrText xml:space="preserve"> PAGEREF _Toc26354732 \h </w:instrText>
            </w:r>
          </w:ins>
          <w:r>
            <w:rPr>
              <w:noProof/>
              <w:webHidden/>
            </w:rPr>
          </w:r>
          <w:r>
            <w:rPr>
              <w:noProof/>
              <w:webHidden/>
            </w:rPr>
            <w:fldChar w:fldCharType="separate"/>
          </w:r>
          <w:ins w:id="7" w:author="Sathish Thirugnanavelu" w:date="2019-12-04T12:25:00Z">
            <w:r>
              <w:rPr>
                <w:noProof/>
                <w:webHidden/>
              </w:rPr>
              <w:t>3</w:t>
            </w:r>
            <w:r>
              <w:rPr>
                <w:noProof/>
                <w:webHidden/>
              </w:rPr>
              <w:fldChar w:fldCharType="end"/>
            </w:r>
            <w:r w:rsidRPr="005E0021">
              <w:rPr>
                <w:rStyle w:val="Hyperlink"/>
                <w:noProof/>
              </w:rPr>
              <w:fldChar w:fldCharType="end"/>
            </w:r>
          </w:ins>
        </w:p>
        <w:p w14:paraId="5A3D8CA5" w14:textId="4532C4CB" w:rsidR="00917A83" w:rsidRDefault="00917A83">
          <w:pPr>
            <w:pStyle w:val="TOC1"/>
            <w:tabs>
              <w:tab w:val="right" w:leader="dot" w:pos="9350"/>
            </w:tabs>
            <w:rPr>
              <w:ins w:id="8" w:author="Sathish Thirugnanavelu" w:date="2019-12-04T12:25:00Z"/>
              <w:rFonts w:eastAsiaTheme="minorEastAsia"/>
              <w:noProof/>
            </w:rPr>
          </w:pPr>
          <w:ins w:id="9" w:author="Sathish Thirugnanavelu" w:date="2019-12-04T12:25:00Z">
            <w:r w:rsidRPr="005E0021">
              <w:rPr>
                <w:rStyle w:val="Hyperlink"/>
                <w:noProof/>
              </w:rPr>
              <w:fldChar w:fldCharType="begin"/>
            </w:r>
            <w:r w:rsidRPr="005E0021">
              <w:rPr>
                <w:rStyle w:val="Hyperlink"/>
                <w:noProof/>
              </w:rPr>
              <w:instrText xml:space="preserve"> </w:instrText>
            </w:r>
            <w:r>
              <w:rPr>
                <w:noProof/>
              </w:rPr>
              <w:instrText>HYPERLINK \l "_Toc26354733"</w:instrText>
            </w:r>
            <w:r w:rsidRPr="005E0021">
              <w:rPr>
                <w:rStyle w:val="Hyperlink"/>
                <w:noProof/>
              </w:rPr>
              <w:instrText xml:space="preserve"> </w:instrText>
            </w:r>
            <w:r w:rsidRPr="005E0021">
              <w:rPr>
                <w:rStyle w:val="Hyperlink"/>
                <w:noProof/>
              </w:rPr>
              <w:fldChar w:fldCharType="separate"/>
            </w:r>
            <w:r w:rsidRPr="005E0021">
              <w:rPr>
                <w:rStyle w:val="Hyperlink"/>
                <w:noProof/>
              </w:rPr>
              <w:t>Data set:</w:t>
            </w:r>
            <w:r>
              <w:rPr>
                <w:noProof/>
                <w:webHidden/>
              </w:rPr>
              <w:tab/>
            </w:r>
            <w:r>
              <w:rPr>
                <w:noProof/>
                <w:webHidden/>
              </w:rPr>
              <w:fldChar w:fldCharType="begin"/>
            </w:r>
            <w:r>
              <w:rPr>
                <w:noProof/>
                <w:webHidden/>
              </w:rPr>
              <w:instrText xml:space="preserve"> PAGEREF _Toc26354733 \h </w:instrText>
            </w:r>
          </w:ins>
          <w:r>
            <w:rPr>
              <w:noProof/>
              <w:webHidden/>
            </w:rPr>
          </w:r>
          <w:r>
            <w:rPr>
              <w:noProof/>
              <w:webHidden/>
            </w:rPr>
            <w:fldChar w:fldCharType="separate"/>
          </w:r>
          <w:ins w:id="10" w:author="Sathish Thirugnanavelu" w:date="2019-12-04T12:25:00Z">
            <w:r>
              <w:rPr>
                <w:noProof/>
                <w:webHidden/>
              </w:rPr>
              <w:t>3</w:t>
            </w:r>
            <w:r>
              <w:rPr>
                <w:noProof/>
                <w:webHidden/>
              </w:rPr>
              <w:fldChar w:fldCharType="end"/>
            </w:r>
            <w:r w:rsidRPr="005E0021">
              <w:rPr>
                <w:rStyle w:val="Hyperlink"/>
                <w:noProof/>
              </w:rPr>
              <w:fldChar w:fldCharType="end"/>
            </w:r>
          </w:ins>
        </w:p>
        <w:p w14:paraId="0649801E" w14:textId="5C688F01" w:rsidR="00917A83" w:rsidRDefault="00917A83">
          <w:pPr>
            <w:pStyle w:val="TOC1"/>
            <w:tabs>
              <w:tab w:val="right" w:leader="dot" w:pos="9350"/>
            </w:tabs>
            <w:rPr>
              <w:ins w:id="11" w:author="Sathish Thirugnanavelu" w:date="2019-12-04T12:25:00Z"/>
              <w:rFonts w:eastAsiaTheme="minorEastAsia"/>
              <w:noProof/>
            </w:rPr>
          </w:pPr>
          <w:ins w:id="12" w:author="Sathish Thirugnanavelu" w:date="2019-12-04T12:25:00Z">
            <w:r w:rsidRPr="005E0021">
              <w:rPr>
                <w:rStyle w:val="Hyperlink"/>
                <w:noProof/>
              </w:rPr>
              <w:fldChar w:fldCharType="begin"/>
            </w:r>
            <w:r w:rsidRPr="005E0021">
              <w:rPr>
                <w:rStyle w:val="Hyperlink"/>
                <w:noProof/>
              </w:rPr>
              <w:instrText xml:space="preserve"> </w:instrText>
            </w:r>
            <w:r>
              <w:rPr>
                <w:noProof/>
              </w:rPr>
              <w:instrText>HYPERLINK \l "_Toc26354734"</w:instrText>
            </w:r>
            <w:r w:rsidRPr="005E0021">
              <w:rPr>
                <w:rStyle w:val="Hyperlink"/>
                <w:noProof/>
              </w:rPr>
              <w:instrText xml:space="preserve"> </w:instrText>
            </w:r>
            <w:r w:rsidRPr="005E0021">
              <w:rPr>
                <w:rStyle w:val="Hyperlink"/>
                <w:noProof/>
              </w:rPr>
              <w:fldChar w:fldCharType="separate"/>
            </w:r>
            <w:r w:rsidRPr="005E0021">
              <w:rPr>
                <w:rStyle w:val="Hyperlink"/>
                <w:noProof/>
              </w:rPr>
              <w:t>Solution:</w:t>
            </w:r>
            <w:r>
              <w:rPr>
                <w:noProof/>
                <w:webHidden/>
              </w:rPr>
              <w:tab/>
            </w:r>
            <w:r>
              <w:rPr>
                <w:noProof/>
                <w:webHidden/>
              </w:rPr>
              <w:fldChar w:fldCharType="begin"/>
            </w:r>
            <w:r>
              <w:rPr>
                <w:noProof/>
                <w:webHidden/>
              </w:rPr>
              <w:instrText xml:space="preserve"> PAGEREF _Toc26354734 \h </w:instrText>
            </w:r>
          </w:ins>
          <w:r>
            <w:rPr>
              <w:noProof/>
              <w:webHidden/>
            </w:rPr>
          </w:r>
          <w:r>
            <w:rPr>
              <w:noProof/>
              <w:webHidden/>
            </w:rPr>
            <w:fldChar w:fldCharType="separate"/>
          </w:r>
          <w:ins w:id="13" w:author="Sathish Thirugnanavelu" w:date="2019-12-04T12:25:00Z">
            <w:r>
              <w:rPr>
                <w:noProof/>
                <w:webHidden/>
              </w:rPr>
              <w:t>5</w:t>
            </w:r>
            <w:r>
              <w:rPr>
                <w:noProof/>
                <w:webHidden/>
              </w:rPr>
              <w:fldChar w:fldCharType="end"/>
            </w:r>
            <w:r w:rsidRPr="005E0021">
              <w:rPr>
                <w:rStyle w:val="Hyperlink"/>
                <w:noProof/>
              </w:rPr>
              <w:fldChar w:fldCharType="end"/>
            </w:r>
          </w:ins>
        </w:p>
        <w:p w14:paraId="4CC4C122" w14:textId="356F25E0" w:rsidR="00917A83" w:rsidRDefault="00917A83">
          <w:pPr>
            <w:pStyle w:val="TOC1"/>
            <w:tabs>
              <w:tab w:val="right" w:leader="dot" w:pos="9350"/>
            </w:tabs>
            <w:rPr>
              <w:ins w:id="14" w:author="Sathish Thirugnanavelu" w:date="2019-12-04T12:25:00Z"/>
              <w:rFonts w:eastAsiaTheme="minorEastAsia"/>
              <w:noProof/>
            </w:rPr>
          </w:pPr>
          <w:ins w:id="15" w:author="Sathish Thirugnanavelu" w:date="2019-12-04T12:25:00Z">
            <w:r w:rsidRPr="005E0021">
              <w:rPr>
                <w:rStyle w:val="Hyperlink"/>
                <w:noProof/>
              </w:rPr>
              <w:fldChar w:fldCharType="begin"/>
            </w:r>
            <w:r w:rsidRPr="005E0021">
              <w:rPr>
                <w:rStyle w:val="Hyperlink"/>
                <w:noProof/>
              </w:rPr>
              <w:instrText xml:space="preserve"> </w:instrText>
            </w:r>
            <w:r>
              <w:rPr>
                <w:noProof/>
              </w:rPr>
              <w:instrText>HYPERLINK \l "_Toc26354735"</w:instrText>
            </w:r>
            <w:r w:rsidRPr="005E0021">
              <w:rPr>
                <w:rStyle w:val="Hyperlink"/>
                <w:noProof/>
              </w:rPr>
              <w:instrText xml:space="preserve"> </w:instrText>
            </w:r>
            <w:r w:rsidRPr="005E0021">
              <w:rPr>
                <w:rStyle w:val="Hyperlink"/>
                <w:noProof/>
              </w:rPr>
              <w:fldChar w:fldCharType="separate"/>
            </w:r>
            <w:r w:rsidRPr="005E0021">
              <w:rPr>
                <w:rStyle w:val="Hyperlink"/>
                <w:noProof/>
              </w:rPr>
              <w:t>Evaluation criteria:</w:t>
            </w:r>
            <w:r>
              <w:rPr>
                <w:noProof/>
                <w:webHidden/>
              </w:rPr>
              <w:tab/>
            </w:r>
            <w:r>
              <w:rPr>
                <w:noProof/>
                <w:webHidden/>
              </w:rPr>
              <w:fldChar w:fldCharType="begin"/>
            </w:r>
            <w:r>
              <w:rPr>
                <w:noProof/>
                <w:webHidden/>
              </w:rPr>
              <w:instrText xml:space="preserve"> PAGEREF _Toc26354735 \h </w:instrText>
            </w:r>
          </w:ins>
          <w:r>
            <w:rPr>
              <w:noProof/>
              <w:webHidden/>
            </w:rPr>
          </w:r>
          <w:r>
            <w:rPr>
              <w:noProof/>
              <w:webHidden/>
            </w:rPr>
            <w:fldChar w:fldCharType="separate"/>
          </w:r>
          <w:ins w:id="16" w:author="Sathish Thirugnanavelu" w:date="2019-12-04T12:25:00Z">
            <w:r>
              <w:rPr>
                <w:noProof/>
                <w:webHidden/>
              </w:rPr>
              <w:t>5</w:t>
            </w:r>
            <w:r>
              <w:rPr>
                <w:noProof/>
                <w:webHidden/>
              </w:rPr>
              <w:fldChar w:fldCharType="end"/>
            </w:r>
            <w:r w:rsidRPr="005E0021">
              <w:rPr>
                <w:rStyle w:val="Hyperlink"/>
                <w:noProof/>
              </w:rPr>
              <w:fldChar w:fldCharType="end"/>
            </w:r>
          </w:ins>
        </w:p>
        <w:p w14:paraId="33322512" w14:textId="49FB58CA" w:rsidR="00917A83" w:rsidRDefault="00917A83">
          <w:pPr>
            <w:pStyle w:val="TOC1"/>
            <w:tabs>
              <w:tab w:val="right" w:leader="dot" w:pos="9350"/>
            </w:tabs>
            <w:rPr>
              <w:ins w:id="17" w:author="Sathish Thirugnanavelu" w:date="2019-12-04T12:25:00Z"/>
              <w:rFonts w:eastAsiaTheme="minorEastAsia"/>
              <w:noProof/>
            </w:rPr>
          </w:pPr>
          <w:ins w:id="18" w:author="Sathish Thirugnanavelu" w:date="2019-12-04T12:25:00Z">
            <w:r w:rsidRPr="005E0021">
              <w:rPr>
                <w:rStyle w:val="Hyperlink"/>
                <w:noProof/>
              </w:rPr>
              <w:fldChar w:fldCharType="begin"/>
            </w:r>
            <w:r w:rsidRPr="005E0021">
              <w:rPr>
                <w:rStyle w:val="Hyperlink"/>
                <w:noProof/>
              </w:rPr>
              <w:instrText xml:space="preserve"> </w:instrText>
            </w:r>
            <w:r>
              <w:rPr>
                <w:noProof/>
              </w:rPr>
              <w:instrText>HYPERLINK \l "_Toc26354736"</w:instrText>
            </w:r>
            <w:r w:rsidRPr="005E0021">
              <w:rPr>
                <w:rStyle w:val="Hyperlink"/>
                <w:noProof/>
              </w:rPr>
              <w:instrText xml:space="preserve"> </w:instrText>
            </w:r>
            <w:r w:rsidRPr="005E0021">
              <w:rPr>
                <w:rStyle w:val="Hyperlink"/>
                <w:noProof/>
              </w:rPr>
              <w:fldChar w:fldCharType="separate"/>
            </w:r>
            <w:r w:rsidRPr="005E0021">
              <w:rPr>
                <w:rStyle w:val="Hyperlink"/>
                <w:noProof/>
              </w:rPr>
              <w:t>Training List</w:t>
            </w:r>
            <w:r>
              <w:rPr>
                <w:noProof/>
                <w:webHidden/>
              </w:rPr>
              <w:tab/>
            </w:r>
            <w:r>
              <w:rPr>
                <w:noProof/>
                <w:webHidden/>
              </w:rPr>
              <w:fldChar w:fldCharType="begin"/>
            </w:r>
            <w:r>
              <w:rPr>
                <w:noProof/>
                <w:webHidden/>
              </w:rPr>
              <w:instrText xml:space="preserve"> PAGEREF _Toc26354736 \h </w:instrText>
            </w:r>
          </w:ins>
          <w:r>
            <w:rPr>
              <w:noProof/>
              <w:webHidden/>
            </w:rPr>
          </w:r>
          <w:r>
            <w:rPr>
              <w:noProof/>
              <w:webHidden/>
            </w:rPr>
            <w:fldChar w:fldCharType="separate"/>
          </w:r>
          <w:ins w:id="19" w:author="Sathish Thirugnanavelu" w:date="2019-12-04T12:25:00Z">
            <w:r>
              <w:rPr>
                <w:noProof/>
                <w:webHidden/>
              </w:rPr>
              <w:t>5</w:t>
            </w:r>
            <w:r>
              <w:rPr>
                <w:noProof/>
                <w:webHidden/>
              </w:rPr>
              <w:fldChar w:fldCharType="end"/>
            </w:r>
            <w:r w:rsidRPr="005E0021">
              <w:rPr>
                <w:rStyle w:val="Hyperlink"/>
                <w:noProof/>
              </w:rPr>
              <w:fldChar w:fldCharType="end"/>
            </w:r>
          </w:ins>
        </w:p>
        <w:p w14:paraId="25C4F6B6" w14:textId="36041710" w:rsidR="00917A83" w:rsidRDefault="00917A83">
          <w:pPr>
            <w:pStyle w:val="TOC1"/>
            <w:tabs>
              <w:tab w:val="right" w:leader="dot" w:pos="9350"/>
            </w:tabs>
            <w:rPr>
              <w:ins w:id="20" w:author="Sathish Thirugnanavelu" w:date="2019-12-04T12:25:00Z"/>
              <w:rFonts w:eastAsiaTheme="minorEastAsia"/>
              <w:noProof/>
            </w:rPr>
          </w:pPr>
          <w:ins w:id="21" w:author="Sathish Thirugnanavelu" w:date="2019-12-04T12:25:00Z">
            <w:r w:rsidRPr="005E0021">
              <w:rPr>
                <w:rStyle w:val="Hyperlink"/>
                <w:noProof/>
              </w:rPr>
              <w:fldChar w:fldCharType="begin"/>
            </w:r>
            <w:r w:rsidRPr="005E0021">
              <w:rPr>
                <w:rStyle w:val="Hyperlink"/>
                <w:noProof/>
              </w:rPr>
              <w:instrText xml:space="preserve"> </w:instrText>
            </w:r>
            <w:r>
              <w:rPr>
                <w:noProof/>
              </w:rPr>
              <w:instrText>HYPERLINK \l "_Toc26354737"</w:instrText>
            </w:r>
            <w:r w:rsidRPr="005E0021">
              <w:rPr>
                <w:rStyle w:val="Hyperlink"/>
                <w:noProof/>
              </w:rPr>
              <w:instrText xml:space="preserve"> </w:instrText>
            </w:r>
            <w:r w:rsidRPr="005E0021">
              <w:rPr>
                <w:rStyle w:val="Hyperlink"/>
                <w:noProof/>
              </w:rPr>
              <w:fldChar w:fldCharType="separate"/>
            </w:r>
            <w:r w:rsidRPr="005E0021">
              <w:rPr>
                <w:rStyle w:val="Hyperlink"/>
                <w:noProof/>
              </w:rPr>
              <w:t>Evaluation List</w:t>
            </w:r>
            <w:r>
              <w:rPr>
                <w:noProof/>
                <w:webHidden/>
              </w:rPr>
              <w:tab/>
            </w:r>
            <w:r>
              <w:rPr>
                <w:noProof/>
                <w:webHidden/>
              </w:rPr>
              <w:fldChar w:fldCharType="begin"/>
            </w:r>
            <w:r>
              <w:rPr>
                <w:noProof/>
                <w:webHidden/>
              </w:rPr>
              <w:instrText xml:space="preserve"> PAGEREF _Toc26354737 \h </w:instrText>
            </w:r>
          </w:ins>
          <w:r>
            <w:rPr>
              <w:noProof/>
              <w:webHidden/>
            </w:rPr>
          </w:r>
          <w:r>
            <w:rPr>
              <w:noProof/>
              <w:webHidden/>
            </w:rPr>
            <w:fldChar w:fldCharType="separate"/>
          </w:r>
          <w:ins w:id="22" w:author="Sathish Thirugnanavelu" w:date="2019-12-04T12:25:00Z">
            <w:r>
              <w:rPr>
                <w:noProof/>
                <w:webHidden/>
              </w:rPr>
              <w:t>6</w:t>
            </w:r>
            <w:r>
              <w:rPr>
                <w:noProof/>
                <w:webHidden/>
              </w:rPr>
              <w:fldChar w:fldCharType="end"/>
            </w:r>
            <w:r w:rsidRPr="005E0021">
              <w:rPr>
                <w:rStyle w:val="Hyperlink"/>
                <w:noProof/>
              </w:rPr>
              <w:fldChar w:fldCharType="end"/>
            </w:r>
          </w:ins>
        </w:p>
        <w:p w14:paraId="25CA7000" w14:textId="10396F6C" w:rsidR="00B00F58" w:rsidDel="00917A83" w:rsidRDefault="00B00F58">
          <w:pPr>
            <w:pStyle w:val="TOC1"/>
            <w:tabs>
              <w:tab w:val="right" w:leader="dot" w:pos="9350"/>
            </w:tabs>
            <w:rPr>
              <w:del w:id="23" w:author="Sathish Thirugnanavelu" w:date="2019-12-04T12:25:00Z"/>
              <w:rFonts w:eastAsiaTheme="minorEastAsia"/>
              <w:noProof/>
            </w:rPr>
          </w:pPr>
          <w:del w:id="24" w:author="Sathish Thirugnanavelu" w:date="2019-12-04T12:25:00Z">
            <w:r w:rsidRPr="00917A83" w:rsidDel="00917A83">
              <w:rPr>
                <w:rPrChange w:id="25" w:author="Sathish Thirugnanavelu" w:date="2019-12-04T12:25:00Z">
                  <w:rPr>
                    <w:rStyle w:val="Hyperlink"/>
                    <w:noProof/>
                  </w:rPr>
                </w:rPrChange>
              </w:rPr>
              <w:delText>Background:</w:delText>
            </w:r>
            <w:r w:rsidDel="00917A83">
              <w:rPr>
                <w:noProof/>
                <w:webHidden/>
              </w:rPr>
              <w:tab/>
            </w:r>
            <w:r w:rsidR="009172FD" w:rsidDel="00917A83">
              <w:rPr>
                <w:noProof/>
                <w:webHidden/>
              </w:rPr>
              <w:delText>3</w:delText>
            </w:r>
          </w:del>
        </w:p>
        <w:p w14:paraId="623785CB" w14:textId="0AF53743" w:rsidR="00B00F58" w:rsidDel="00917A83" w:rsidRDefault="00B00F58">
          <w:pPr>
            <w:pStyle w:val="TOC1"/>
            <w:tabs>
              <w:tab w:val="right" w:leader="dot" w:pos="9350"/>
            </w:tabs>
            <w:rPr>
              <w:del w:id="26" w:author="Sathish Thirugnanavelu" w:date="2019-12-04T12:25:00Z"/>
              <w:rFonts w:eastAsiaTheme="minorEastAsia"/>
              <w:noProof/>
            </w:rPr>
          </w:pPr>
          <w:del w:id="27" w:author="Sathish Thirugnanavelu" w:date="2019-12-04T12:25:00Z">
            <w:r w:rsidRPr="00917A83" w:rsidDel="00917A83">
              <w:rPr>
                <w:rPrChange w:id="28" w:author="Sathish Thirugnanavelu" w:date="2019-12-04T12:25:00Z">
                  <w:rPr>
                    <w:rStyle w:val="Hyperlink"/>
                    <w:noProof/>
                  </w:rPr>
                </w:rPrChange>
              </w:rPr>
              <w:delText>Challenge:</w:delText>
            </w:r>
            <w:r w:rsidDel="00917A83">
              <w:rPr>
                <w:noProof/>
                <w:webHidden/>
              </w:rPr>
              <w:tab/>
            </w:r>
            <w:r w:rsidR="009172FD" w:rsidDel="00917A83">
              <w:rPr>
                <w:noProof/>
                <w:webHidden/>
              </w:rPr>
              <w:delText>3</w:delText>
            </w:r>
          </w:del>
        </w:p>
        <w:p w14:paraId="071495C4" w14:textId="097B48EE" w:rsidR="00B00F58" w:rsidDel="00917A83" w:rsidRDefault="00B00F58">
          <w:pPr>
            <w:pStyle w:val="TOC1"/>
            <w:tabs>
              <w:tab w:val="right" w:leader="dot" w:pos="9350"/>
            </w:tabs>
            <w:rPr>
              <w:del w:id="29" w:author="Sathish Thirugnanavelu" w:date="2019-12-04T12:25:00Z"/>
              <w:rFonts w:eastAsiaTheme="minorEastAsia"/>
              <w:noProof/>
            </w:rPr>
          </w:pPr>
          <w:del w:id="30" w:author="Sathish Thirugnanavelu" w:date="2019-12-04T12:25:00Z">
            <w:r w:rsidRPr="00917A83" w:rsidDel="00917A83">
              <w:rPr>
                <w:rPrChange w:id="31" w:author="Sathish Thirugnanavelu" w:date="2019-12-04T12:25:00Z">
                  <w:rPr>
                    <w:rStyle w:val="Hyperlink"/>
                    <w:noProof/>
                  </w:rPr>
                </w:rPrChange>
              </w:rPr>
              <w:delText>Data set:</w:delText>
            </w:r>
            <w:r w:rsidDel="00917A83">
              <w:rPr>
                <w:noProof/>
                <w:webHidden/>
              </w:rPr>
              <w:tab/>
            </w:r>
            <w:r w:rsidR="009172FD" w:rsidDel="00917A83">
              <w:rPr>
                <w:noProof/>
                <w:webHidden/>
              </w:rPr>
              <w:delText>3</w:delText>
            </w:r>
          </w:del>
        </w:p>
        <w:p w14:paraId="3BC22B96" w14:textId="6B717205" w:rsidR="00B00F58" w:rsidDel="00917A83" w:rsidRDefault="00B00F58">
          <w:pPr>
            <w:pStyle w:val="TOC1"/>
            <w:tabs>
              <w:tab w:val="right" w:leader="dot" w:pos="9350"/>
            </w:tabs>
            <w:rPr>
              <w:del w:id="32" w:author="Sathish Thirugnanavelu" w:date="2019-12-04T12:25:00Z"/>
              <w:rFonts w:eastAsiaTheme="minorEastAsia"/>
              <w:noProof/>
            </w:rPr>
          </w:pPr>
          <w:del w:id="33" w:author="Sathish Thirugnanavelu" w:date="2019-12-04T12:25:00Z">
            <w:r w:rsidRPr="00917A83" w:rsidDel="00917A83">
              <w:rPr>
                <w:rPrChange w:id="34" w:author="Sathish Thirugnanavelu" w:date="2019-12-04T12:25:00Z">
                  <w:rPr>
                    <w:rStyle w:val="Hyperlink"/>
                    <w:noProof/>
                  </w:rPr>
                </w:rPrChange>
              </w:rPr>
              <w:delText>Evaluation criteria:</w:delText>
            </w:r>
            <w:r w:rsidDel="00917A83">
              <w:rPr>
                <w:noProof/>
                <w:webHidden/>
              </w:rPr>
              <w:tab/>
            </w:r>
            <w:r w:rsidR="009172FD" w:rsidDel="00917A83">
              <w:rPr>
                <w:noProof/>
                <w:webHidden/>
              </w:rPr>
              <w:delText>5</w:delText>
            </w:r>
          </w:del>
        </w:p>
        <w:p w14:paraId="3760E3CE" w14:textId="230EF9DA" w:rsidR="00E9678B" w:rsidRDefault="00E9678B" w:rsidP="00E9678B">
          <w:r>
            <w:rPr>
              <w:b/>
              <w:bCs/>
              <w:noProof/>
            </w:rPr>
            <w:fldChar w:fldCharType="end"/>
          </w:r>
        </w:p>
      </w:sdtContent>
    </w:sdt>
    <w:p w14:paraId="1AE92C3F" w14:textId="3902053B" w:rsidR="003A0E79" w:rsidRDefault="00E9678B" w:rsidP="000528F0">
      <w:pPr>
        <w:pStyle w:val="Heading1"/>
      </w:pPr>
      <w:r>
        <w:br w:type="page"/>
      </w:r>
    </w:p>
    <w:p w14:paraId="383287B4" w14:textId="1F4C591E" w:rsidR="000528F0" w:rsidRPr="00E65F67" w:rsidDel="003E6D9E" w:rsidRDefault="000528F0" w:rsidP="00E65F67">
      <w:pPr>
        <w:jc w:val="center"/>
        <w:rPr>
          <w:del w:id="35" w:author="Sathish Thirugnanavelu" w:date="2019-12-04T13:02:00Z"/>
          <w:b/>
          <w:bCs/>
          <w:sz w:val="34"/>
          <w:szCs w:val="34"/>
        </w:rPr>
      </w:pPr>
      <w:del w:id="36" w:author="Sathish Thirugnanavelu" w:date="2019-12-04T13:02:00Z">
        <w:r w:rsidRPr="00E65F67" w:rsidDel="003E6D9E">
          <w:rPr>
            <w:b/>
            <w:bCs/>
            <w:sz w:val="34"/>
            <w:szCs w:val="34"/>
          </w:rPr>
          <w:lastRenderedPageBreak/>
          <w:delText>Intelligent public records parser</w:delText>
        </w:r>
      </w:del>
    </w:p>
    <w:p w14:paraId="058CE55A" w14:textId="4F03A4BF" w:rsidR="000528F0" w:rsidRPr="00EE570D" w:rsidDel="003E6D9E" w:rsidRDefault="000528F0" w:rsidP="000528F0">
      <w:pPr>
        <w:rPr>
          <w:del w:id="37" w:author="Sathish Thirugnanavelu" w:date="2019-12-04T13:02:00Z"/>
        </w:rPr>
      </w:pPr>
    </w:p>
    <w:p w14:paraId="094762D3" w14:textId="77777777" w:rsidR="000528F0" w:rsidRDefault="000528F0" w:rsidP="00134F8A">
      <w:pPr>
        <w:pStyle w:val="Heading1"/>
      </w:pPr>
      <w:bookmarkStart w:id="38" w:name="_Toc26354731"/>
      <w:r>
        <w:t>Background</w:t>
      </w:r>
      <w:del w:id="39" w:author="Sathish Thirugnanavelu" w:date="2019-12-04T13:01:00Z">
        <w:r w:rsidDel="003E6D9E">
          <w:delText>:</w:delText>
        </w:r>
      </w:del>
      <w:bookmarkEnd w:id="38"/>
    </w:p>
    <w:p w14:paraId="12A6E3D0" w14:textId="3F641011" w:rsidR="000528F0" w:rsidRPr="00EE570D" w:rsidRDefault="000528F0" w:rsidP="000528F0">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HireRight </w:t>
      </w:r>
      <w:del w:id="40" w:author="Sathish Thirugnanavelu" w:date="2019-12-04T12:07:00Z">
        <w:r w:rsidDel="00DC5124">
          <w:rPr>
            <w:rFonts w:ascii="Segoe UI" w:eastAsia="Times New Roman" w:hAnsi="Segoe UI" w:cs="Segoe UI"/>
            <w:sz w:val="21"/>
            <w:szCs w:val="21"/>
          </w:rPr>
          <w:delText>parses information from HTML</w:delText>
        </w:r>
        <w:r w:rsidR="00861E81" w:rsidDel="00DC5124">
          <w:rPr>
            <w:rFonts w:ascii="Segoe UI" w:eastAsia="Times New Roman" w:hAnsi="Segoe UI" w:cs="Segoe UI"/>
            <w:sz w:val="21"/>
            <w:szCs w:val="21"/>
          </w:rPr>
          <w:delText>/XML</w:delText>
        </w:r>
        <w:r w:rsidDel="00DC5124">
          <w:rPr>
            <w:rFonts w:ascii="Segoe UI" w:eastAsia="Times New Roman" w:hAnsi="Segoe UI" w:cs="Segoe UI"/>
            <w:sz w:val="21"/>
            <w:szCs w:val="21"/>
          </w:rPr>
          <w:delText xml:space="preserve"> content scraped </w:delText>
        </w:r>
      </w:del>
      <w:ins w:id="41" w:author="Sathish Thirugnanavelu" w:date="2019-12-04T12:07:00Z">
        <w:r w:rsidR="00DC5124">
          <w:rPr>
            <w:rFonts w:ascii="Segoe UI" w:eastAsia="Times New Roman" w:hAnsi="Segoe UI" w:cs="Segoe UI"/>
            <w:sz w:val="21"/>
            <w:szCs w:val="21"/>
          </w:rPr>
          <w:t xml:space="preserve">scrapes </w:t>
        </w:r>
      </w:ins>
      <w:del w:id="42" w:author="Sathish Thirugnanavelu" w:date="2019-12-04T12:07:00Z">
        <w:r w:rsidDel="00DC5124">
          <w:rPr>
            <w:rFonts w:ascii="Segoe UI" w:eastAsia="Times New Roman" w:hAnsi="Segoe UI" w:cs="Segoe UI"/>
            <w:sz w:val="21"/>
            <w:szCs w:val="21"/>
          </w:rPr>
          <w:delText xml:space="preserve">from </w:delText>
        </w:r>
      </w:del>
      <w:r w:rsidR="00861E81">
        <w:rPr>
          <w:rFonts w:ascii="Segoe UI" w:eastAsia="Times New Roman" w:hAnsi="Segoe UI" w:cs="Segoe UI"/>
          <w:sz w:val="21"/>
          <w:szCs w:val="21"/>
        </w:rPr>
        <w:t xml:space="preserve">various </w:t>
      </w:r>
      <w:r>
        <w:rPr>
          <w:rFonts w:ascii="Segoe UI" w:eastAsia="Times New Roman" w:hAnsi="Segoe UI" w:cs="Segoe UI"/>
          <w:sz w:val="21"/>
          <w:szCs w:val="21"/>
        </w:rPr>
        <w:t>public record web sites</w:t>
      </w:r>
      <w:r w:rsidR="00861E81">
        <w:rPr>
          <w:rFonts w:ascii="Segoe UI" w:eastAsia="Times New Roman" w:hAnsi="Segoe UI" w:cs="Segoe UI"/>
          <w:sz w:val="21"/>
          <w:szCs w:val="21"/>
        </w:rPr>
        <w:t xml:space="preserve"> as part of criminal background screening</w:t>
      </w:r>
      <w:ins w:id="43" w:author="Sathish Thirugnanavelu" w:date="2019-12-04T12:07:00Z">
        <w:r w:rsidR="00DC5124">
          <w:rPr>
            <w:rFonts w:ascii="Segoe UI" w:eastAsia="Times New Roman" w:hAnsi="Segoe UI" w:cs="Segoe UI"/>
            <w:sz w:val="21"/>
            <w:szCs w:val="21"/>
          </w:rPr>
          <w:t xml:space="preserve"> to capture criminal records of candidates</w:t>
        </w:r>
      </w:ins>
      <w:r>
        <w:rPr>
          <w:rFonts w:ascii="Segoe UI" w:eastAsia="Times New Roman" w:hAnsi="Segoe UI" w:cs="Segoe UI"/>
          <w:sz w:val="21"/>
          <w:szCs w:val="21"/>
        </w:rPr>
        <w:t xml:space="preserve">. </w:t>
      </w:r>
      <w:r w:rsidR="00861E81">
        <w:rPr>
          <w:rFonts w:ascii="Segoe UI" w:eastAsia="Times New Roman" w:hAnsi="Segoe UI" w:cs="Segoe UI"/>
          <w:sz w:val="21"/>
          <w:szCs w:val="21"/>
        </w:rPr>
        <w:t xml:space="preserve">Most </w:t>
      </w:r>
      <w:r w:rsidRPr="00EE570D">
        <w:rPr>
          <w:rFonts w:ascii="Segoe UI" w:eastAsia="Times New Roman" w:hAnsi="Segoe UI" w:cs="Segoe UI"/>
          <w:sz w:val="21"/>
          <w:szCs w:val="21"/>
        </w:rPr>
        <w:t xml:space="preserve">of the sites have </w:t>
      </w:r>
      <w:r w:rsidR="00861E81">
        <w:rPr>
          <w:rFonts w:ascii="Segoe UI" w:eastAsia="Times New Roman" w:hAnsi="Segoe UI" w:cs="Segoe UI"/>
          <w:sz w:val="21"/>
          <w:szCs w:val="21"/>
        </w:rPr>
        <w:t>the key attributes representing criminal records</w:t>
      </w:r>
      <w:ins w:id="44" w:author="Sathish Thirugnanavelu" w:date="2019-12-04T13:03:00Z">
        <w:r w:rsidR="00E2440C">
          <w:rPr>
            <w:rFonts w:ascii="Segoe UI" w:eastAsia="Times New Roman" w:hAnsi="Segoe UI" w:cs="Segoe UI"/>
            <w:sz w:val="21"/>
            <w:szCs w:val="21"/>
          </w:rPr>
          <w:t>,</w:t>
        </w:r>
      </w:ins>
      <w:r w:rsidR="00861E81">
        <w:rPr>
          <w:rFonts w:ascii="Segoe UI" w:eastAsia="Times New Roman" w:hAnsi="Segoe UI" w:cs="Segoe UI"/>
          <w:sz w:val="21"/>
          <w:szCs w:val="21"/>
        </w:rPr>
        <w:t xml:space="preserve"> </w:t>
      </w:r>
      <w:ins w:id="45" w:author="Sathish Thirugnanavelu" w:date="2019-12-04T13:03:00Z">
        <w:r w:rsidR="00E2440C">
          <w:rPr>
            <w:rFonts w:ascii="Segoe UI" w:eastAsia="Times New Roman" w:hAnsi="Segoe UI" w:cs="Segoe UI"/>
            <w:sz w:val="21"/>
            <w:szCs w:val="21"/>
          </w:rPr>
          <w:t xml:space="preserve">but they </w:t>
        </w:r>
      </w:ins>
      <w:r w:rsidR="00861E81">
        <w:rPr>
          <w:rFonts w:ascii="Segoe UI" w:eastAsia="Times New Roman" w:hAnsi="Segoe UI" w:cs="Segoe UI"/>
          <w:sz w:val="21"/>
          <w:szCs w:val="21"/>
        </w:rPr>
        <w:t xml:space="preserve">are </w:t>
      </w:r>
      <w:ins w:id="46" w:author="Sathish Thirugnanavelu" w:date="2019-12-04T13:03:00Z">
        <w:r w:rsidR="00E2440C">
          <w:rPr>
            <w:rFonts w:ascii="Segoe UI" w:eastAsia="Times New Roman" w:hAnsi="Segoe UI" w:cs="Segoe UI"/>
            <w:sz w:val="21"/>
            <w:szCs w:val="21"/>
          </w:rPr>
          <w:t xml:space="preserve">often </w:t>
        </w:r>
      </w:ins>
      <w:del w:id="47" w:author="Sathish Thirugnanavelu" w:date="2019-12-04T12:08:00Z">
        <w:r w:rsidR="00861E81" w:rsidDel="00DC5124">
          <w:rPr>
            <w:rFonts w:ascii="Segoe UI" w:eastAsia="Times New Roman" w:hAnsi="Segoe UI" w:cs="Segoe UI"/>
            <w:sz w:val="21"/>
            <w:szCs w:val="21"/>
          </w:rPr>
          <w:delText xml:space="preserve">available but </w:delText>
        </w:r>
      </w:del>
      <w:r w:rsidR="00861E81">
        <w:rPr>
          <w:rFonts w:ascii="Segoe UI" w:eastAsia="Times New Roman" w:hAnsi="Segoe UI" w:cs="Segoe UI"/>
          <w:sz w:val="21"/>
          <w:szCs w:val="21"/>
        </w:rPr>
        <w:t xml:space="preserve">positioned </w:t>
      </w:r>
      <w:del w:id="48" w:author="Sathish Thirugnanavelu" w:date="2019-12-04T13:04:00Z">
        <w:r w:rsidR="00861E81" w:rsidDel="00E2440C">
          <w:rPr>
            <w:rFonts w:ascii="Segoe UI" w:eastAsia="Times New Roman" w:hAnsi="Segoe UI" w:cs="Segoe UI"/>
            <w:sz w:val="21"/>
            <w:szCs w:val="21"/>
          </w:rPr>
          <w:delText xml:space="preserve">in </w:delText>
        </w:r>
      </w:del>
      <w:ins w:id="49" w:author="Sathish Thirugnanavelu" w:date="2019-12-04T13:04:00Z">
        <w:r w:rsidR="00E2440C">
          <w:rPr>
            <w:rFonts w:ascii="Segoe UI" w:eastAsia="Times New Roman" w:hAnsi="Segoe UI" w:cs="Segoe UI"/>
            <w:sz w:val="21"/>
            <w:szCs w:val="21"/>
          </w:rPr>
          <w:t xml:space="preserve">on </w:t>
        </w:r>
      </w:ins>
      <w:ins w:id="50" w:author="Sathish Thirugnanavelu" w:date="2019-12-04T13:03:00Z">
        <w:r w:rsidR="00E2440C">
          <w:rPr>
            <w:rFonts w:ascii="Segoe UI" w:eastAsia="Times New Roman" w:hAnsi="Segoe UI" w:cs="Segoe UI"/>
            <w:sz w:val="21"/>
            <w:szCs w:val="21"/>
          </w:rPr>
          <w:t>the website differently</w:t>
        </w:r>
      </w:ins>
      <w:del w:id="51" w:author="Sathish Thirugnanavelu" w:date="2019-12-04T13:03:00Z">
        <w:r w:rsidR="00861E81" w:rsidDel="00E2440C">
          <w:rPr>
            <w:rFonts w:ascii="Segoe UI" w:eastAsia="Times New Roman" w:hAnsi="Segoe UI" w:cs="Segoe UI"/>
            <w:sz w:val="21"/>
            <w:szCs w:val="21"/>
          </w:rPr>
          <w:delText>a different location</w:delText>
        </w:r>
      </w:del>
      <w:r w:rsidR="00861E81">
        <w:rPr>
          <w:rFonts w:ascii="Segoe UI" w:eastAsia="Times New Roman" w:hAnsi="Segoe UI" w:cs="Segoe UI"/>
          <w:sz w:val="21"/>
          <w:szCs w:val="21"/>
        </w:rPr>
        <w:t xml:space="preserve"> and </w:t>
      </w:r>
      <w:ins w:id="52" w:author="Sathish Thirugnanavelu" w:date="2019-12-04T13:03:00Z">
        <w:r w:rsidR="00E2440C">
          <w:rPr>
            <w:rFonts w:ascii="Segoe UI" w:eastAsia="Times New Roman" w:hAnsi="Segoe UI" w:cs="Segoe UI"/>
            <w:sz w:val="21"/>
            <w:szCs w:val="21"/>
          </w:rPr>
          <w:t xml:space="preserve">with </w:t>
        </w:r>
      </w:ins>
      <w:del w:id="53" w:author="Sathish Thirugnanavelu" w:date="2019-12-04T13:03:00Z">
        <w:r w:rsidR="00861E81" w:rsidDel="00E2440C">
          <w:rPr>
            <w:rFonts w:ascii="Segoe UI" w:eastAsia="Times New Roman" w:hAnsi="Segoe UI" w:cs="Segoe UI"/>
            <w:sz w:val="21"/>
            <w:szCs w:val="21"/>
          </w:rPr>
          <w:delText xml:space="preserve">possibly </w:delText>
        </w:r>
      </w:del>
      <w:r w:rsidR="00861E81">
        <w:rPr>
          <w:rFonts w:ascii="Segoe UI" w:eastAsia="Times New Roman" w:hAnsi="Segoe UI" w:cs="Segoe UI"/>
          <w:sz w:val="21"/>
          <w:szCs w:val="21"/>
        </w:rPr>
        <w:t xml:space="preserve">different </w:t>
      </w:r>
      <w:del w:id="54" w:author="Sathish Thirugnanavelu" w:date="2019-12-04T12:08:00Z">
        <w:r w:rsidR="00861E81" w:rsidDel="00DC5124">
          <w:rPr>
            <w:rFonts w:ascii="Segoe UI" w:eastAsia="Times New Roman" w:hAnsi="Segoe UI" w:cs="Segoe UI"/>
            <w:sz w:val="21"/>
            <w:szCs w:val="21"/>
          </w:rPr>
          <w:delText xml:space="preserve">terms </w:delText>
        </w:r>
      </w:del>
      <w:ins w:id="55" w:author="Sathish Thirugnanavelu" w:date="2019-12-04T12:08:00Z">
        <w:r w:rsidR="00DC5124">
          <w:rPr>
            <w:rFonts w:ascii="Segoe UI" w:eastAsia="Times New Roman" w:hAnsi="Segoe UI" w:cs="Segoe UI"/>
            <w:sz w:val="21"/>
            <w:szCs w:val="21"/>
          </w:rPr>
          <w:t xml:space="preserve">vocabulary </w:t>
        </w:r>
      </w:ins>
      <w:r w:rsidR="00861E81">
        <w:rPr>
          <w:rFonts w:ascii="Segoe UI" w:eastAsia="Times New Roman" w:hAnsi="Segoe UI" w:cs="Segoe UI"/>
          <w:sz w:val="21"/>
          <w:szCs w:val="21"/>
        </w:rPr>
        <w:t>for the same attribute.</w:t>
      </w:r>
      <w:r w:rsidRPr="00EE570D">
        <w:rPr>
          <w:rFonts w:ascii="Segoe UI" w:eastAsia="Times New Roman" w:hAnsi="Segoe UI" w:cs="Segoe UI"/>
          <w:sz w:val="21"/>
          <w:szCs w:val="21"/>
        </w:rPr>
        <w:t xml:space="preserve"> </w:t>
      </w:r>
      <w:ins w:id="56" w:author="Sathish Thirugnanavelu" w:date="2019-12-04T12:08:00Z">
        <w:r w:rsidR="00DC5124">
          <w:rPr>
            <w:rFonts w:ascii="Segoe UI" w:eastAsia="Times New Roman" w:hAnsi="Segoe UI" w:cs="Segoe UI"/>
            <w:sz w:val="21"/>
            <w:szCs w:val="21"/>
          </w:rPr>
          <w:t xml:space="preserve">This </w:t>
        </w:r>
      </w:ins>
      <w:ins w:id="57" w:author="Sathish Thirugnanavelu" w:date="2019-12-04T13:04:00Z">
        <w:r w:rsidR="00E2440C">
          <w:rPr>
            <w:rFonts w:ascii="Segoe UI" w:eastAsia="Times New Roman" w:hAnsi="Segoe UI" w:cs="Segoe UI"/>
            <w:sz w:val="21"/>
            <w:szCs w:val="21"/>
          </w:rPr>
          <w:t>requires HireRight to</w:t>
        </w:r>
      </w:ins>
      <w:ins w:id="58" w:author="Sathish Thirugnanavelu" w:date="2019-12-04T12:08:00Z">
        <w:r w:rsidR="00DC5124">
          <w:rPr>
            <w:rFonts w:ascii="Segoe UI" w:eastAsia="Times New Roman" w:hAnsi="Segoe UI" w:cs="Segoe UI"/>
            <w:sz w:val="21"/>
            <w:szCs w:val="21"/>
          </w:rPr>
          <w:t xml:space="preserve"> build custom mapping and scraper for each public record website. </w:t>
        </w:r>
      </w:ins>
      <w:r w:rsidRPr="00EE570D">
        <w:rPr>
          <w:rFonts w:ascii="Segoe UI" w:eastAsia="Times New Roman" w:hAnsi="Segoe UI" w:cs="Segoe UI"/>
          <w:sz w:val="21"/>
          <w:szCs w:val="21"/>
        </w:rPr>
        <w:t xml:space="preserve">For instance, the "Offense Date" </w:t>
      </w:r>
      <w:r>
        <w:rPr>
          <w:rFonts w:ascii="Segoe UI" w:eastAsia="Times New Roman" w:hAnsi="Segoe UI" w:cs="Segoe UI"/>
          <w:sz w:val="21"/>
          <w:szCs w:val="21"/>
        </w:rPr>
        <w:t xml:space="preserve">could be represented as </w:t>
      </w:r>
      <w:r w:rsidRPr="00EE570D">
        <w:rPr>
          <w:rFonts w:ascii="Segoe UI" w:eastAsia="Times New Roman" w:hAnsi="Segoe UI" w:cs="Segoe UI"/>
          <w:sz w:val="21"/>
          <w:szCs w:val="21"/>
        </w:rPr>
        <w:t>"</w:t>
      </w:r>
      <w:proofErr w:type="spellStart"/>
      <w:r w:rsidRPr="00EE570D">
        <w:rPr>
          <w:rFonts w:ascii="Segoe UI" w:eastAsia="Times New Roman" w:hAnsi="Segoe UI" w:cs="Segoe UI"/>
          <w:sz w:val="21"/>
          <w:szCs w:val="21"/>
        </w:rPr>
        <w:t>offenseDate</w:t>
      </w:r>
      <w:proofErr w:type="spellEnd"/>
      <w:r w:rsidRPr="00EE570D">
        <w:rPr>
          <w:rFonts w:ascii="Segoe UI" w:eastAsia="Times New Roman" w:hAnsi="Segoe UI" w:cs="Segoe UI"/>
          <w:sz w:val="21"/>
          <w:szCs w:val="21"/>
        </w:rPr>
        <w:t>", "</w:t>
      </w:r>
      <w:proofErr w:type="spellStart"/>
      <w:r w:rsidRPr="00EE570D">
        <w:rPr>
          <w:rFonts w:ascii="Segoe UI" w:eastAsia="Times New Roman" w:hAnsi="Segoe UI" w:cs="Segoe UI"/>
          <w:sz w:val="21"/>
          <w:szCs w:val="21"/>
        </w:rPr>
        <w:t>offensedt</w:t>
      </w:r>
      <w:proofErr w:type="spellEnd"/>
      <w:r w:rsidRPr="00EE570D">
        <w:rPr>
          <w:rFonts w:ascii="Segoe UI" w:eastAsia="Times New Roman" w:hAnsi="Segoe UI" w:cs="Segoe UI"/>
          <w:sz w:val="21"/>
          <w:szCs w:val="21"/>
        </w:rPr>
        <w:t>", "</w:t>
      </w:r>
      <w:proofErr w:type="spellStart"/>
      <w:r w:rsidRPr="00EE570D">
        <w:rPr>
          <w:rFonts w:ascii="Segoe UI" w:eastAsia="Times New Roman" w:hAnsi="Segoe UI" w:cs="Segoe UI"/>
          <w:sz w:val="21"/>
          <w:szCs w:val="21"/>
        </w:rPr>
        <w:t>offDate</w:t>
      </w:r>
      <w:proofErr w:type="spellEnd"/>
      <w:r w:rsidRPr="00EE570D">
        <w:rPr>
          <w:rFonts w:ascii="Segoe UI" w:eastAsia="Times New Roman" w:hAnsi="Segoe UI" w:cs="Segoe UI"/>
          <w:sz w:val="21"/>
          <w:szCs w:val="21"/>
        </w:rPr>
        <w:t>"</w:t>
      </w:r>
      <w:r>
        <w:rPr>
          <w:rFonts w:ascii="Segoe UI" w:eastAsia="Times New Roman" w:hAnsi="Segoe UI" w:cs="Segoe UI"/>
          <w:sz w:val="21"/>
          <w:szCs w:val="21"/>
        </w:rPr>
        <w:t xml:space="preserve"> </w:t>
      </w:r>
      <w:ins w:id="59" w:author="Sathish Thirugnanavelu" w:date="2019-12-04T12:09:00Z">
        <w:r w:rsidR="00DC5124">
          <w:rPr>
            <w:rFonts w:ascii="Segoe UI" w:eastAsia="Times New Roman" w:hAnsi="Segoe UI" w:cs="Segoe UI"/>
            <w:sz w:val="21"/>
            <w:szCs w:val="21"/>
          </w:rPr>
          <w:t>in different public record websites</w:t>
        </w:r>
      </w:ins>
      <w:del w:id="60" w:author="Sathish Thirugnanavelu" w:date="2019-12-04T12:09:00Z">
        <w:r w:rsidDel="00DC5124">
          <w:rPr>
            <w:rFonts w:ascii="Segoe UI" w:eastAsia="Times New Roman" w:hAnsi="Segoe UI" w:cs="Segoe UI"/>
            <w:sz w:val="21"/>
            <w:szCs w:val="21"/>
          </w:rPr>
          <w:delText>in the HTML</w:delText>
        </w:r>
        <w:r w:rsidR="00861E81" w:rsidDel="00DC5124">
          <w:rPr>
            <w:rFonts w:ascii="Segoe UI" w:eastAsia="Times New Roman" w:hAnsi="Segoe UI" w:cs="Segoe UI"/>
            <w:sz w:val="21"/>
            <w:szCs w:val="21"/>
          </w:rPr>
          <w:delText>/XML</w:delText>
        </w:r>
        <w:r w:rsidDel="00DC5124">
          <w:rPr>
            <w:rFonts w:ascii="Segoe UI" w:eastAsia="Times New Roman" w:hAnsi="Segoe UI" w:cs="Segoe UI"/>
            <w:sz w:val="21"/>
            <w:szCs w:val="21"/>
          </w:rPr>
          <w:delText xml:space="preserve"> content</w:delText>
        </w:r>
      </w:del>
      <w:r>
        <w:rPr>
          <w:rFonts w:ascii="Segoe UI" w:eastAsia="Times New Roman" w:hAnsi="Segoe UI" w:cs="Segoe UI"/>
          <w:sz w:val="21"/>
          <w:szCs w:val="21"/>
        </w:rPr>
        <w:t>.</w:t>
      </w:r>
      <w:r w:rsidRPr="00EE570D">
        <w:rPr>
          <w:rFonts w:ascii="Segoe UI" w:eastAsia="Times New Roman" w:hAnsi="Segoe UI" w:cs="Segoe UI"/>
          <w:sz w:val="21"/>
          <w:szCs w:val="21"/>
        </w:rPr>
        <w:t> </w:t>
      </w:r>
    </w:p>
    <w:p w14:paraId="277E6E04" w14:textId="77777777" w:rsidR="000528F0" w:rsidRPr="00EE570D" w:rsidRDefault="000528F0" w:rsidP="000528F0">
      <w:pPr>
        <w:spacing w:after="0" w:line="240" w:lineRule="auto"/>
        <w:rPr>
          <w:rFonts w:ascii="Segoe UI" w:eastAsia="Times New Roman" w:hAnsi="Segoe UI" w:cs="Segoe UI"/>
          <w:sz w:val="21"/>
          <w:szCs w:val="21"/>
        </w:rPr>
      </w:pPr>
      <w:r w:rsidRPr="00EE570D">
        <w:rPr>
          <w:rFonts w:ascii="Segoe UI" w:eastAsia="Times New Roman" w:hAnsi="Segoe UI" w:cs="Segoe UI"/>
          <w:sz w:val="21"/>
          <w:szCs w:val="21"/>
        </w:rPr>
        <w:t> </w:t>
      </w:r>
    </w:p>
    <w:p w14:paraId="384F65EC" w14:textId="478ACBED" w:rsidR="000528F0" w:rsidRPr="00EE570D" w:rsidRDefault="000528F0" w:rsidP="000528F0">
      <w:pPr>
        <w:spacing w:after="0" w:line="240" w:lineRule="auto"/>
        <w:rPr>
          <w:rFonts w:ascii="Segoe UI" w:eastAsia="Times New Roman" w:hAnsi="Segoe UI" w:cs="Segoe UI"/>
          <w:sz w:val="21"/>
          <w:szCs w:val="21"/>
        </w:rPr>
      </w:pPr>
      <w:r w:rsidRPr="00EE570D">
        <w:rPr>
          <w:rFonts w:ascii="Segoe UI" w:eastAsia="Times New Roman" w:hAnsi="Segoe UI" w:cs="Segoe UI"/>
          <w:sz w:val="21"/>
          <w:szCs w:val="21"/>
        </w:rPr>
        <w:t xml:space="preserve">If </w:t>
      </w:r>
      <w:r>
        <w:rPr>
          <w:rFonts w:ascii="Segoe UI" w:eastAsia="Times New Roman" w:hAnsi="Segoe UI" w:cs="Segoe UI"/>
          <w:sz w:val="21"/>
          <w:szCs w:val="21"/>
        </w:rPr>
        <w:t>there is a</w:t>
      </w:r>
      <w:r w:rsidR="00861E81">
        <w:rPr>
          <w:rFonts w:ascii="Segoe UI" w:eastAsia="Times New Roman" w:hAnsi="Segoe UI" w:cs="Segoe UI"/>
          <w:sz w:val="21"/>
          <w:szCs w:val="21"/>
        </w:rPr>
        <w:t>n intelligent</w:t>
      </w:r>
      <w:r>
        <w:rPr>
          <w:rFonts w:ascii="Segoe UI" w:eastAsia="Times New Roman" w:hAnsi="Segoe UI" w:cs="Segoe UI"/>
          <w:sz w:val="21"/>
          <w:szCs w:val="21"/>
        </w:rPr>
        <w:t xml:space="preserve"> way </w:t>
      </w:r>
      <w:r w:rsidRPr="00EE570D">
        <w:rPr>
          <w:rFonts w:ascii="Segoe UI" w:eastAsia="Times New Roman" w:hAnsi="Segoe UI" w:cs="Segoe UI"/>
          <w:sz w:val="21"/>
          <w:szCs w:val="21"/>
        </w:rPr>
        <w:t xml:space="preserve">to reliably </w:t>
      </w:r>
      <w:r>
        <w:rPr>
          <w:rFonts w:ascii="Segoe UI" w:eastAsia="Times New Roman" w:hAnsi="Segoe UI" w:cs="Segoe UI"/>
          <w:sz w:val="21"/>
          <w:szCs w:val="21"/>
        </w:rPr>
        <w:t>parse</w:t>
      </w:r>
      <w:r w:rsidRPr="00EE570D">
        <w:rPr>
          <w:rFonts w:ascii="Segoe UI" w:eastAsia="Times New Roman" w:hAnsi="Segoe UI" w:cs="Segoe UI"/>
          <w:sz w:val="21"/>
          <w:szCs w:val="21"/>
        </w:rPr>
        <w:t xml:space="preserve"> the </w:t>
      </w:r>
      <w:r>
        <w:rPr>
          <w:rFonts w:ascii="Segoe UI" w:eastAsia="Times New Roman" w:hAnsi="Segoe UI" w:cs="Segoe UI"/>
          <w:sz w:val="21"/>
          <w:szCs w:val="21"/>
        </w:rPr>
        <w:t>relevant attributes</w:t>
      </w:r>
      <w:r w:rsidRPr="00EE570D">
        <w:rPr>
          <w:rFonts w:ascii="Segoe UI" w:eastAsia="Times New Roman" w:hAnsi="Segoe UI" w:cs="Segoe UI"/>
          <w:sz w:val="21"/>
          <w:szCs w:val="21"/>
        </w:rPr>
        <w:t xml:space="preserve"> and validate the contents</w:t>
      </w:r>
      <w:r w:rsidR="00861E81">
        <w:rPr>
          <w:rFonts w:ascii="Segoe UI" w:eastAsia="Times New Roman" w:hAnsi="Segoe UI" w:cs="Segoe UI"/>
          <w:sz w:val="21"/>
          <w:szCs w:val="21"/>
        </w:rPr>
        <w:t xml:space="preserve"> irrespective of </w:t>
      </w:r>
      <w:ins w:id="61" w:author="Sathish Thirugnanavelu" w:date="2019-12-04T12:22:00Z">
        <w:r w:rsidR="00917A83">
          <w:rPr>
            <w:rFonts w:ascii="Segoe UI" w:eastAsia="Times New Roman" w:hAnsi="Segoe UI" w:cs="Segoe UI"/>
            <w:sz w:val="21"/>
            <w:szCs w:val="21"/>
          </w:rPr>
          <w:t xml:space="preserve">the </w:t>
        </w:r>
      </w:ins>
      <w:r w:rsidR="00861E81">
        <w:rPr>
          <w:rFonts w:ascii="Segoe UI" w:eastAsia="Times New Roman" w:hAnsi="Segoe UI" w:cs="Segoe UI"/>
          <w:sz w:val="21"/>
          <w:szCs w:val="21"/>
        </w:rPr>
        <w:t>structure of the website</w:t>
      </w:r>
      <w:r w:rsidRPr="00EE570D">
        <w:rPr>
          <w:rFonts w:ascii="Segoe UI" w:eastAsia="Times New Roman" w:hAnsi="Segoe UI" w:cs="Segoe UI"/>
          <w:sz w:val="21"/>
          <w:szCs w:val="21"/>
        </w:rPr>
        <w:t xml:space="preserve">, </w:t>
      </w:r>
      <w:r>
        <w:rPr>
          <w:rFonts w:ascii="Segoe UI" w:eastAsia="Times New Roman" w:hAnsi="Segoe UI" w:cs="Segoe UI"/>
          <w:sz w:val="21"/>
          <w:szCs w:val="21"/>
        </w:rPr>
        <w:t>it will minimize or even eliminate manual parsing</w:t>
      </w:r>
      <w:r w:rsidRPr="00EE570D">
        <w:rPr>
          <w:rFonts w:ascii="Segoe UI" w:eastAsia="Times New Roman" w:hAnsi="Segoe UI" w:cs="Segoe UI"/>
          <w:sz w:val="21"/>
          <w:szCs w:val="21"/>
        </w:rPr>
        <w:t>.</w:t>
      </w:r>
    </w:p>
    <w:p w14:paraId="5905D9BD" w14:textId="77777777" w:rsidR="000528F0" w:rsidRPr="00EE570D" w:rsidRDefault="000528F0" w:rsidP="000528F0">
      <w:pPr>
        <w:spacing w:after="0" w:line="240" w:lineRule="auto"/>
        <w:rPr>
          <w:rFonts w:ascii="Segoe UI" w:eastAsia="Times New Roman" w:hAnsi="Segoe UI" w:cs="Segoe UI"/>
          <w:sz w:val="21"/>
          <w:szCs w:val="21"/>
        </w:rPr>
      </w:pPr>
      <w:r w:rsidRPr="00EE570D">
        <w:rPr>
          <w:rFonts w:ascii="Segoe UI" w:eastAsia="Times New Roman" w:hAnsi="Segoe UI" w:cs="Segoe UI"/>
          <w:sz w:val="21"/>
          <w:szCs w:val="21"/>
        </w:rPr>
        <w:t> </w:t>
      </w:r>
    </w:p>
    <w:p w14:paraId="507EFAAE" w14:textId="77777777" w:rsidR="000528F0" w:rsidRDefault="000528F0" w:rsidP="00134F8A">
      <w:pPr>
        <w:pStyle w:val="Heading1"/>
      </w:pPr>
      <w:bookmarkStart w:id="62" w:name="_Toc26354732"/>
      <w:r>
        <w:t>Challenge</w:t>
      </w:r>
      <w:bookmarkStart w:id="63" w:name="_GoBack"/>
      <w:bookmarkEnd w:id="63"/>
      <w:del w:id="64" w:author="Sathish Thirugnanavelu" w:date="2019-12-04T13:01:00Z">
        <w:r w:rsidDel="003E6D9E">
          <w:delText>:</w:delText>
        </w:r>
      </w:del>
      <w:bookmarkEnd w:id="62"/>
    </w:p>
    <w:p w14:paraId="3263C8F1" w14:textId="1AAC95E7" w:rsidR="000528F0" w:rsidRDefault="00861E81" w:rsidP="000528F0">
      <w:r>
        <w:t>Build an intelligent parser that learns to extract key criminal record</w:t>
      </w:r>
      <w:r w:rsidR="009172FD">
        <w:t xml:space="preserve"> </w:t>
      </w:r>
      <w:del w:id="65" w:author="Sathish Thirugnanavelu" w:date="2019-12-04T12:22:00Z">
        <w:r w:rsidR="009172FD" w:rsidDel="00917A83">
          <w:delText>atrributes</w:delText>
        </w:r>
        <w:r w:rsidDel="00917A83">
          <w:delText xml:space="preserve"> </w:delText>
        </w:r>
      </w:del>
      <w:ins w:id="66" w:author="Sathish Thirugnanavelu" w:date="2019-12-04T12:22:00Z">
        <w:r w:rsidR="00917A83">
          <w:t xml:space="preserve">attributes </w:t>
        </w:r>
      </w:ins>
      <w:r>
        <w:t xml:space="preserve">from known </w:t>
      </w:r>
      <w:ins w:id="67" w:author="Sathish Thirugnanavelu" w:date="2019-12-04T13:05:00Z">
        <w:r w:rsidR="00E2440C">
          <w:t xml:space="preserve">set of </w:t>
        </w:r>
      </w:ins>
      <w:r>
        <w:t xml:space="preserve">public record websites such that </w:t>
      </w:r>
      <w:del w:id="68" w:author="Sathish Thirugnanavelu" w:date="2019-12-04T13:05:00Z">
        <w:r w:rsidDel="00E2440C">
          <w:delText xml:space="preserve">it </w:delText>
        </w:r>
      </w:del>
      <w:ins w:id="69" w:author="Sathish Thirugnanavelu" w:date="2019-12-04T13:05:00Z">
        <w:r w:rsidR="00E2440C">
          <w:t xml:space="preserve">resulting solution </w:t>
        </w:r>
      </w:ins>
      <w:r>
        <w:t xml:space="preserve">can </w:t>
      </w:r>
      <w:ins w:id="70" w:author="Sathish Thirugnanavelu" w:date="2019-12-04T13:06:00Z">
        <w:r w:rsidR="00E2440C">
          <w:t xml:space="preserve">automatically </w:t>
        </w:r>
      </w:ins>
      <w:r>
        <w:t xml:space="preserve">parse </w:t>
      </w:r>
      <w:del w:id="71" w:author="Sathish Thirugnanavelu" w:date="2019-12-04T13:06:00Z">
        <w:r w:rsidDel="00E2440C">
          <w:delText xml:space="preserve">a </w:delText>
        </w:r>
      </w:del>
      <w:ins w:id="72" w:author="Sathish Thirugnanavelu" w:date="2019-12-04T13:06:00Z">
        <w:r w:rsidR="00E2440C">
          <w:t xml:space="preserve">any </w:t>
        </w:r>
      </w:ins>
      <w:r>
        <w:t>new public record websit</w:t>
      </w:r>
      <w:ins w:id="73" w:author="Sathish Thirugnanavelu" w:date="2019-12-04T13:06:00Z">
        <w:r w:rsidR="00E2440C">
          <w:t xml:space="preserve">e </w:t>
        </w:r>
      </w:ins>
      <w:del w:id="74" w:author="Sathish Thirugnanavelu" w:date="2019-12-04T13:06:00Z">
        <w:r w:rsidDel="00E2440C">
          <w:delText>e</w:delText>
        </w:r>
        <w:r w:rsidR="009172FD" w:rsidDel="00E2440C">
          <w:delText xml:space="preserve"> </w:delText>
        </w:r>
      </w:del>
      <w:r w:rsidR="009172FD">
        <w:t>with</w:t>
      </w:r>
      <w:ins w:id="75" w:author="Sathish Thirugnanavelu" w:date="2019-12-04T12:09:00Z">
        <w:r w:rsidR="00DC5124">
          <w:t xml:space="preserve">out </w:t>
        </w:r>
      </w:ins>
      <w:ins w:id="76" w:author="Sathish Thirugnanavelu" w:date="2019-12-04T13:06:00Z">
        <w:r w:rsidR="00E2440C">
          <w:t xml:space="preserve">explicit </w:t>
        </w:r>
      </w:ins>
      <w:del w:id="77" w:author="Sathish Thirugnanavelu" w:date="2019-12-04T12:09:00Z">
        <w:r w:rsidR="009172FD" w:rsidDel="00DC5124">
          <w:delText xml:space="preserve"> no</w:delText>
        </w:r>
      </w:del>
      <w:del w:id="78" w:author="Sathish Thirugnanavelu" w:date="2019-12-04T13:06:00Z">
        <w:r w:rsidR="009172FD" w:rsidDel="00E2440C">
          <w:delText xml:space="preserve"> </w:delText>
        </w:r>
      </w:del>
      <w:ins w:id="79" w:author="Sathish Thirugnanavelu" w:date="2019-12-04T12:09:00Z">
        <w:r w:rsidR="00DC5124">
          <w:t>m</w:t>
        </w:r>
      </w:ins>
      <w:ins w:id="80" w:author="Sathish Thirugnanavelu" w:date="2019-12-04T12:10:00Z">
        <w:r w:rsidR="00DC5124">
          <w:t>apping/</w:t>
        </w:r>
      </w:ins>
      <w:r w:rsidR="009172FD">
        <w:t>training</w:t>
      </w:r>
      <w:r>
        <w:t>.</w:t>
      </w:r>
    </w:p>
    <w:p w14:paraId="3D77487A" w14:textId="15FCBC23" w:rsidR="003E7D00" w:rsidRDefault="000528F0" w:rsidP="003E7D00">
      <w:pPr>
        <w:pStyle w:val="Heading1"/>
      </w:pPr>
      <w:bookmarkStart w:id="81" w:name="_Toc26354733"/>
      <w:r>
        <w:t>Data set</w:t>
      </w:r>
      <w:del w:id="82" w:author="Sathish Thirugnanavelu" w:date="2019-12-04T13:01:00Z">
        <w:r w:rsidDel="003E6D9E">
          <w:delText>:</w:delText>
        </w:r>
      </w:del>
      <w:bookmarkEnd w:id="81"/>
    </w:p>
    <w:p w14:paraId="77BBABA9" w14:textId="41E18287" w:rsidR="003E7D00" w:rsidDel="00E2440C" w:rsidRDefault="003E7D00" w:rsidP="003E7D00">
      <w:pPr>
        <w:rPr>
          <w:moveFrom w:id="83" w:author="Sathish Thirugnanavelu" w:date="2019-12-04T13:06:00Z"/>
        </w:rPr>
      </w:pPr>
      <w:moveFromRangeStart w:id="84" w:author="Sathish Thirugnanavelu" w:date="2019-12-04T13:06:00Z" w:name="move26357231"/>
      <w:moveFrom w:id="85" w:author="Sathish Thirugnanavelu" w:date="2019-12-04T13:06:00Z">
        <w:r w:rsidDel="00E2440C">
          <w:t>Each criminal record can have one or more cases.</w:t>
        </w:r>
      </w:moveFrom>
    </w:p>
    <w:p w14:paraId="29CDF008" w14:textId="699CAA12" w:rsidR="00DC5124" w:rsidRDefault="003E7D00" w:rsidP="003E7D00">
      <w:pPr>
        <w:rPr>
          <w:ins w:id="86" w:author="Sathish Thirugnanavelu" w:date="2019-12-04T13:06:00Z"/>
        </w:rPr>
      </w:pPr>
      <w:moveFrom w:id="87" w:author="Sathish Thirugnanavelu" w:date="2019-12-04T13:06:00Z">
        <w:r w:rsidDel="00E2440C">
          <w:t>Each case can have one or more charges.</w:t>
        </w:r>
      </w:moveFrom>
      <w:moveFromRangeEnd w:id="84"/>
      <w:ins w:id="88" w:author="Sathish Thirugnanavelu" w:date="2019-12-04T12:10:00Z">
        <w:r w:rsidR="00DC5124">
          <w:t xml:space="preserve">HireRight will provide </w:t>
        </w:r>
      </w:ins>
      <w:ins w:id="89" w:author="Sathish Thirugnanavelu" w:date="2019-12-04T12:22:00Z">
        <w:r w:rsidR="00917A83">
          <w:t xml:space="preserve">a </w:t>
        </w:r>
      </w:ins>
      <w:ins w:id="90" w:author="Sathish Thirugnanavelu" w:date="2019-12-04T12:10:00Z">
        <w:r w:rsidR="00DC5124">
          <w:t xml:space="preserve">list of websites for the teams to generate </w:t>
        </w:r>
      </w:ins>
      <w:ins w:id="91" w:author="Sathish Thirugnanavelu" w:date="2019-12-04T12:22:00Z">
        <w:r w:rsidR="00917A83">
          <w:t xml:space="preserve">a </w:t>
        </w:r>
      </w:ins>
      <w:ins w:id="92" w:author="Sathish Thirugnanavelu" w:date="2019-12-04T12:10:00Z">
        <w:r w:rsidR="00DC5124">
          <w:t>training dataset. The dataset typically has the following attributes.</w:t>
        </w:r>
      </w:ins>
      <w:ins w:id="93" w:author="Sathish Thirugnanavelu" w:date="2019-12-04T12:11:00Z">
        <w:r w:rsidR="00DC5124">
          <w:t xml:space="preserve"> Teams could write crawlers to generate the data set by searching for commonly used names. </w:t>
        </w:r>
      </w:ins>
      <w:ins w:id="94" w:author="Sathish Thirugnanavelu" w:date="2019-12-04T12:22:00Z">
        <w:r w:rsidR="00917A83">
          <w:t>The b</w:t>
        </w:r>
      </w:ins>
      <w:ins w:id="95" w:author="Sathish Thirugnanavelu" w:date="2019-12-04T12:11:00Z">
        <w:r w:rsidR="00DC5124">
          <w:t xml:space="preserve">elow </w:t>
        </w:r>
      </w:ins>
      <w:ins w:id="96" w:author="Sathish Thirugnanavelu" w:date="2019-12-04T12:12:00Z">
        <w:r w:rsidR="00DC5124">
          <w:t>table provides the schema for the dataset.</w:t>
        </w:r>
      </w:ins>
    </w:p>
    <w:p w14:paraId="0CCC1C39" w14:textId="15BD307E" w:rsidR="00E2440C" w:rsidDel="00E2440C" w:rsidRDefault="00E2440C" w:rsidP="00E2440C">
      <w:pPr>
        <w:rPr>
          <w:del w:id="97" w:author="Sathish Thirugnanavelu" w:date="2019-12-04T13:06:00Z"/>
          <w:moveTo w:id="98" w:author="Sathish Thirugnanavelu" w:date="2019-12-04T13:06:00Z"/>
        </w:rPr>
      </w:pPr>
      <w:ins w:id="99" w:author="Sathish Thirugnanavelu" w:date="2019-12-04T13:06:00Z">
        <w:r>
          <w:t xml:space="preserve">Note: </w:t>
        </w:r>
      </w:ins>
      <w:moveToRangeStart w:id="100" w:author="Sathish Thirugnanavelu" w:date="2019-12-04T13:06:00Z" w:name="move26357231"/>
      <w:moveTo w:id="101" w:author="Sathish Thirugnanavelu" w:date="2019-12-04T13:06:00Z">
        <w:r>
          <w:t>Each criminal record can have one or more cases</w:t>
        </w:r>
      </w:moveTo>
      <w:ins w:id="102" w:author="Sathish Thirugnanavelu" w:date="2019-12-04T13:06:00Z">
        <w:r>
          <w:t>,</w:t>
        </w:r>
      </w:ins>
      <w:ins w:id="103" w:author="Sathish Thirugnanavelu" w:date="2019-12-04T13:07:00Z">
        <w:r>
          <w:t xml:space="preserve"> and</w:t>
        </w:r>
      </w:ins>
      <w:ins w:id="104" w:author="Sathish Thirugnanavelu" w:date="2019-12-04T13:06:00Z">
        <w:r>
          <w:t xml:space="preserve"> </w:t>
        </w:r>
      </w:ins>
      <w:moveTo w:id="105" w:author="Sathish Thirugnanavelu" w:date="2019-12-04T13:06:00Z">
        <w:del w:id="106" w:author="Sathish Thirugnanavelu" w:date="2019-12-04T13:06:00Z">
          <w:r w:rsidDel="00E2440C">
            <w:delText>.</w:delText>
          </w:r>
        </w:del>
      </w:moveTo>
    </w:p>
    <w:p w14:paraId="0D63738D" w14:textId="333DF5B6" w:rsidR="00E2440C" w:rsidRDefault="00E2440C" w:rsidP="00E2440C">
      <w:pPr>
        <w:rPr>
          <w:moveTo w:id="107" w:author="Sathish Thirugnanavelu" w:date="2019-12-04T13:06:00Z"/>
        </w:rPr>
      </w:pPr>
      <w:moveTo w:id="108" w:author="Sathish Thirugnanavelu" w:date="2019-12-04T13:06:00Z">
        <w:del w:id="109" w:author="Sathish Thirugnanavelu" w:date="2019-12-04T13:07:00Z">
          <w:r w:rsidDel="00E2440C">
            <w:delText>E</w:delText>
          </w:r>
        </w:del>
      </w:moveTo>
      <w:ins w:id="110" w:author="Sathish Thirugnanavelu" w:date="2019-12-04T13:07:00Z">
        <w:r>
          <w:t>e</w:t>
        </w:r>
      </w:ins>
      <w:moveTo w:id="111" w:author="Sathish Thirugnanavelu" w:date="2019-12-04T13:06:00Z">
        <w:r>
          <w:t>ach case can have one or more charges.</w:t>
        </w:r>
      </w:moveTo>
    </w:p>
    <w:moveToRangeEnd w:id="100"/>
    <w:p w14:paraId="3A356CBA" w14:textId="6B081677" w:rsidR="00E2440C" w:rsidRPr="003E7D00" w:rsidDel="00E2440C" w:rsidRDefault="00E2440C" w:rsidP="003E7D00">
      <w:pPr>
        <w:rPr>
          <w:del w:id="112" w:author="Sathish Thirugnanavelu" w:date="2019-12-04T13:07:00Z"/>
        </w:rPr>
      </w:pPr>
    </w:p>
    <w:tbl>
      <w:tblPr>
        <w:tblStyle w:val="TableGrid"/>
        <w:tblW w:w="0" w:type="auto"/>
        <w:tblLook w:val="04A0" w:firstRow="1" w:lastRow="0" w:firstColumn="1" w:lastColumn="0" w:noHBand="0" w:noVBand="1"/>
      </w:tblPr>
      <w:tblGrid>
        <w:gridCol w:w="2515"/>
        <w:gridCol w:w="2880"/>
        <w:gridCol w:w="3955"/>
      </w:tblGrid>
      <w:tr w:rsidR="000528F0" w14:paraId="4091DFB1" w14:textId="77777777" w:rsidTr="00D90636">
        <w:tc>
          <w:tcPr>
            <w:tcW w:w="2515" w:type="dxa"/>
            <w:shd w:val="clear" w:color="auto" w:fill="D9D9D9" w:themeFill="background1" w:themeFillShade="D9"/>
          </w:tcPr>
          <w:p w14:paraId="3233C0A6" w14:textId="77777777" w:rsidR="000528F0" w:rsidRDefault="000528F0" w:rsidP="00D90636">
            <w:r>
              <w:t>Field</w:t>
            </w:r>
          </w:p>
        </w:tc>
        <w:tc>
          <w:tcPr>
            <w:tcW w:w="2880" w:type="dxa"/>
            <w:shd w:val="clear" w:color="auto" w:fill="D9D9D9" w:themeFill="background1" w:themeFillShade="D9"/>
          </w:tcPr>
          <w:p w14:paraId="067279A0" w14:textId="77777777" w:rsidR="000528F0" w:rsidRDefault="000528F0" w:rsidP="00D90636">
            <w:r>
              <w:t>Type</w:t>
            </w:r>
          </w:p>
        </w:tc>
        <w:tc>
          <w:tcPr>
            <w:tcW w:w="3955" w:type="dxa"/>
            <w:shd w:val="clear" w:color="auto" w:fill="D9D9D9" w:themeFill="background1" w:themeFillShade="D9"/>
          </w:tcPr>
          <w:p w14:paraId="70B09004" w14:textId="77777777" w:rsidR="000528F0" w:rsidRDefault="000528F0" w:rsidP="00D90636">
            <w:r>
              <w:t>Comments</w:t>
            </w:r>
          </w:p>
        </w:tc>
      </w:tr>
      <w:tr w:rsidR="000528F0" w14:paraId="6A7F652E" w14:textId="77777777" w:rsidTr="00D90636">
        <w:tc>
          <w:tcPr>
            <w:tcW w:w="2515" w:type="dxa"/>
          </w:tcPr>
          <w:p w14:paraId="373F550E" w14:textId="77777777" w:rsidR="000528F0" w:rsidRDefault="000528F0" w:rsidP="00D90636">
            <w:r>
              <w:t>Scraped information</w:t>
            </w:r>
          </w:p>
        </w:tc>
        <w:tc>
          <w:tcPr>
            <w:tcW w:w="2880" w:type="dxa"/>
          </w:tcPr>
          <w:p w14:paraId="13AEC611" w14:textId="33B0C7A9" w:rsidR="000528F0" w:rsidRDefault="000528F0" w:rsidP="00D90636">
            <w:r>
              <w:t>HTML</w:t>
            </w:r>
            <w:r w:rsidR="00861E81">
              <w:t>/XML</w:t>
            </w:r>
            <w:ins w:id="113" w:author="Sathish Thirugnanavelu" w:date="2019-12-04T13:07:00Z">
              <w:r w:rsidR="00E2440C">
                <w:t>/Screenshot</w:t>
              </w:r>
            </w:ins>
          </w:p>
        </w:tc>
        <w:tc>
          <w:tcPr>
            <w:tcW w:w="3955" w:type="dxa"/>
          </w:tcPr>
          <w:p w14:paraId="32F134B2" w14:textId="1A4A3BDA" w:rsidR="000528F0" w:rsidRDefault="00861E81" w:rsidP="00D90636">
            <w:del w:id="114" w:author="Sathish Thirugnanavelu" w:date="2019-12-04T12:11:00Z">
              <w:r w:rsidDel="00DC5124">
                <w:delText>Input</w:delText>
              </w:r>
            </w:del>
            <w:ins w:id="115" w:author="Sathish Thirugnanavelu" w:date="2019-12-04T12:11:00Z">
              <w:r w:rsidR="00DC5124">
                <w:t>Output</w:t>
              </w:r>
            </w:ins>
          </w:p>
        </w:tc>
      </w:tr>
      <w:tr w:rsidR="00DD2B8C" w14:paraId="28386DE4" w14:textId="77777777" w:rsidTr="00D90636">
        <w:tc>
          <w:tcPr>
            <w:tcW w:w="2515" w:type="dxa"/>
          </w:tcPr>
          <w:p w14:paraId="345991B8" w14:textId="72EFA0C7" w:rsidR="00DD2B8C" w:rsidRDefault="00DD2B8C" w:rsidP="00DD2B8C">
            <w:proofErr w:type="spellStart"/>
            <w:r w:rsidRPr="00A10A6E">
              <w:t>Case.Court</w:t>
            </w:r>
            <w:proofErr w:type="spellEnd"/>
            <w:r w:rsidRPr="00A10A6E">
              <w:t xml:space="preserve"> Case ID</w:t>
            </w:r>
          </w:p>
        </w:tc>
        <w:tc>
          <w:tcPr>
            <w:tcW w:w="2880" w:type="dxa"/>
          </w:tcPr>
          <w:p w14:paraId="6B380AEB" w14:textId="11DB5057" w:rsidR="00DD2B8C" w:rsidRDefault="00DD2B8C" w:rsidP="00DD2B8C">
            <w:r>
              <w:t>Text</w:t>
            </w:r>
          </w:p>
        </w:tc>
        <w:tc>
          <w:tcPr>
            <w:tcW w:w="3955" w:type="dxa"/>
          </w:tcPr>
          <w:p w14:paraId="6007D9B9" w14:textId="47E291E2" w:rsidR="00DD2B8C" w:rsidRDefault="00DD2B8C" w:rsidP="00DD2B8C">
            <w:r>
              <w:t>Output</w:t>
            </w:r>
          </w:p>
        </w:tc>
      </w:tr>
      <w:tr w:rsidR="00DD2B8C" w14:paraId="54BFB347" w14:textId="77777777" w:rsidTr="00D90636">
        <w:tc>
          <w:tcPr>
            <w:tcW w:w="2515" w:type="dxa"/>
          </w:tcPr>
          <w:p w14:paraId="17DC9BF2" w14:textId="5A55C6C2" w:rsidR="00DD2B8C" w:rsidRDefault="00DD2B8C" w:rsidP="00DD2B8C">
            <w:proofErr w:type="spellStart"/>
            <w:r w:rsidRPr="00A10A6E">
              <w:t>Case.First</w:t>
            </w:r>
            <w:proofErr w:type="spellEnd"/>
            <w:r w:rsidRPr="00A10A6E">
              <w:t xml:space="preserve"> Name</w:t>
            </w:r>
          </w:p>
        </w:tc>
        <w:tc>
          <w:tcPr>
            <w:tcW w:w="2880" w:type="dxa"/>
          </w:tcPr>
          <w:p w14:paraId="05575DC5" w14:textId="77777777" w:rsidR="00DD2B8C" w:rsidRDefault="00DD2B8C" w:rsidP="00DD2B8C">
            <w:r>
              <w:t>Text</w:t>
            </w:r>
          </w:p>
        </w:tc>
        <w:tc>
          <w:tcPr>
            <w:tcW w:w="3955" w:type="dxa"/>
          </w:tcPr>
          <w:p w14:paraId="03B513A8" w14:textId="1F6E7294" w:rsidR="00DD2B8C" w:rsidRDefault="00DD2B8C" w:rsidP="00DD2B8C">
            <w:r>
              <w:t>Output</w:t>
            </w:r>
          </w:p>
        </w:tc>
      </w:tr>
      <w:tr w:rsidR="00DD2B8C" w14:paraId="5DC85833" w14:textId="77777777" w:rsidTr="00D90636">
        <w:tc>
          <w:tcPr>
            <w:tcW w:w="2515" w:type="dxa"/>
          </w:tcPr>
          <w:p w14:paraId="594D7AD1" w14:textId="2C91AAB8" w:rsidR="00DD2B8C" w:rsidRDefault="00DD2B8C" w:rsidP="00DD2B8C">
            <w:proofErr w:type="spellStart"/>
            <w:r w:rsidRPr="00A10A6E">
              <w:t>Case.Middle</w:t>
            </w:r>
            <w:proofErr w:type="spellEnd"/>
            <w:r w:rsidRPr="00A10A6E">
              <w:t xml:space="preserve"> Name</w:t>
            </w:r>
          </w:p>
        </w:tc>
        <w:tc>
          <w:tcPr>
            <w:tcW w:w="2880" w:type="dxa"/>
          </w:tcPr>
          <w:p w14:paraId="0C6D7D78" w14:textId="4C64B702" w:rsidR="00DD2B8C" w:rsidRDefault="00DD2B8C" w:rsidP="00DD2B8C">
            <w:r>
              <w:t>Text</w:t>
            </w:r>
          </w:p>
        </w:tc>
        <w:tc>
          <w:tcPr>
            <w:tcW w:w="3955" w:type="dxa"/>
          </w:tcPr>
          <w:p w14:paraId="5F731A64" w14:textId="6A42D89B" w:rsidR="00DD2B8C" w:rsidRDefault="00DD2B8C" w:rsidP="00DD2B8C">
            <w:r>
              <w:t>Output</w:t>
            </w:r>
          </w:p>
        </w:tc>
      </w:tr>
      <w:tr w:rsidR="00DD2B8C" w14:paraId="73348FC4" w14:textId="77777777" w:rsidTr="00D90636">
        <w:tc>
          <w:tcPr>
            <w:tcW w:w="2515" w:type="dxa"/>
          </w:tcPr>
          <w:p w14:paraId="69EC8F9D" w14:textId="57B90181" w:rsidR="00DD2B8C" w:rsidRDefault="00DD2B8C" w:rsidP="00DD2B8C">
            <w:proofErr w:type="spellStart"/>
            <w:r w:rsidRPr="00A10A6E">
              <w:t>Case.Last</w:t>
            </w:r>
            <w:proofErr w:type="spellEnd"/>
            <w:r w:rsidRPr="00A10A6E">
              <w:t xml:space="preserve"> Name</w:t>
            </w:r>
          </w:p>
        </w:tc>
        <w:tc>
          <w:tcPr>
            <w:tcW w:w="2880" w:type="dxa"/>
          </w:tcPr>
          <w:p w14:paraId="334E7A3D" w14:textId="42A7BEBE" w:rsidR="00DD2B8C" w:rsidRDefault="00DD2B8C" w:rsidP="00DD2B8C">
            <w:r>
              <w:t>Text</w:t>
            </w:r>
          </w:p>
        </w:tc>
        <w:tc>
          <w:tcPr>
            <w:tcW w:w="3955" w:type="dxa"/>
          </w:tcPr>
          <w:p w14:paraId="64B447D5" w14:textId="46F3279C" w:rsidR="00DD2B8C" w:rsidRDefault="00DD2B8C" w:rsidP="00DD2B8C">
            <w:r>
              <w:t>Output</w:t>
            </w:r>
          </w:p>
        </w:tc>
      </w:tr>
      <w:tr w:rsidR="00DD2B8C" w14:paraId="09ED9847" w14:textId="77777777" w:rsidTr="00D90636">
        <w:tc>
          <w:tcPr>
            <w:tcW w:w="2515" w:type="dxa"/>
          </w:tcPr>
          <w:p w14:paraId="1B1904ED" w14:textId="6F7B937E" w:rsidR="00DD2B8C" w:rsidRDefault="00DD2B8C" w:rsidP="00DD2B8C">
            <w:proofErr w:type="spellStart"/>
            <w:r w:rsidRPr="00A10A6E">
              <w:t>Case.Gender</w:t>
            </w:r>
            <w:proofErr w:type="spellEnd"/>
          </w:p>
        </w:tc>
        <w:tc>
          <w:tcPr>
            <w:tcW w:w="2880" w:type="dxa"/>
          </w:tcPr>
          <w:p w14:paraId="29DEA61B" w14:textId="384D5FC2" w:rsidR="00DD2B8C" w:rsidRDefault="00DD2B8C" w:rsidP="00DD2B8C">
            <w:r>
              <w:t>Text</w:t>
            </w:r>
          </w:p>
        </w:tc>
        <w:tc>
          <w:tcPr>
            <w:tcW w:w="3955" w:type="dxa"/>
          </w:tcPr>
          <w:p w14:paraId="5D972183" w14:textId="646716FA" w:rsidR="00DD2B8C" w:rsidRDefault="00DD2B8C" w:rsidP="00DD2B8C">
            <w:r w:rsidRPr="00C12141">
              <w:t>Output</w:t>
            </w:r>
          </w:p>
        </w:tc>
      </w:tr>
      <w:tr w:rsidR="00DD2B8C" w14:paraId="4E699744" w14:textId="77777777" w:rsidTr="00D90636">
        <w:tc>
          <w:tcPr>
            <w:tcW w:w="2515" w:type="dxa"/>
          </w:tcPr>
          <w:p w14:paraId="5C732E11" w14:textId="72D63C9C" w:rsidR="00DD2B8C" w:rsidRDefault="00DD2B8C" w:rsidP="00DD2B8C">
            <w:proofErr w:type="spellStart"/>
            <w:r w:rsidRPr="00A10A6E">
              <w:lastRenderedPageBreak/>
              <w:t>Case.Date</w:t>
            </w:r>
            <w:proofErr w:type="spellEnd"/>
            <w:r w:rsidRPr="00A10A6E">
              <w:t xml:space="preserve"> of Birth</w:t>
            </w:r>
          </w:p>
        </w:tc>
        <w:tc>
          <w:tcPr>
            <w:tcW w:w="2880" w:type="dxa"/>
          </w:tcPr>
          <w:p w14:paraId="49BB2202" w14:textId="5A282C12" w:rsidR="00DD2B8C" w:rsidRDefault="00DD2B8C" w:rsidP="00DD2B8C">
            <w:r>
              <w:t>Date</w:t>
            </w:r>
          </w:p>
        </w:tc>
        <w:tc>
          <w:tcPr>
            <w:tcW w:w="3955" w:type="dxa"/>
          </w:tcPr>
          <w:p w14:paraId="2B148CC8" w14:textId="61E96583" w:rsidR="00DD2B8C" w:rsidRDefault="00DD2B8C" w:rsidP="00DD2B8C">
            <w:r w:rsidRPr="00C12141">
              <w:t>Output</w:t>
            </w:r>
          </w:p>
        </w:tc>
      </w:tr>
      <w:tr w:rsidR="00DD2B8C" w14:paraId="16F948AA" w14:textId="77777777" w:rsidTr="00D90636">
        <w:tc>
          <w:tcPr>
            <w:tcW w:w="2515" w:type="dxa"/>
          </w:tcPr>
          <w:p w14:paraId="1A6C10FF" w14:textId="1FE025FC" w:rsidR="00DD2B8C" w:rsidRDefault="00DD2B8C" w:rsidP="00DD2B8C">
            <w:proofErr w:type="spellStart"/>
            <w:r w:rsidRPr="00A10A6E">
              <w:t>Case.Jurisdiction</w:t>
            </w:r>
            <w:proofErr w:type="spellEnd"/>
            <w:r w:rsidRPr="00A10A6E">
              <w:t xml:space="preserve"> Name</w:t>
            </w:r>
          </w:p>
        </w:tc>
        <w:tc>
          <w:tcPr>
            <w:tcW w:w="2880" w:type="dxa"/>
          </w:tcPr>
          <w:p w14:paraId="3ED4BF95" w14:textId="522F90FE" w:rsidR="00DD2B8C" w:rsidRDefault="00DD2B8C" w:rsidP="00DD2B8C">
            <w:r>
              <w:t>Text</w:t>
            </w:r>
          </w:p>
        </w:tc>
        <w:tc>
          <w:tcPr>
            <w:tcW w:w="3955" w:type="dxa"/>
          </w:tcPr>
          <w:p w14:paraId="02C692C5" w14:textId="51E8339F" w:rsidR="00DD2B8C" w:rsidRDefault="00DD2B8C" w:rsidP="00DD2B8C">
            <w:r w:rsidRPr="00C12141">
              <w:t>Output</w:t>
            </w:r>
          </w:p>
        </w:tc>
      </w:tr>
      <w:tr w:rsidR="00DD2B8C" w14:paraId="4ABA1F64" w14:textId="77777777" w:rsidTr="00D90636">
        <w:tc>
          <w:tcPr>
            <w:tcW w:w="2515" w:type="dxa"/>
          </w:tcPr>
          <w:p w14:paraId="4A406CBB" w14:textId="751DEB04" w:rsidR="00DD2B8C" w:rsidRDefault="00DD2B8C" w:rsidP="00DD2B8C">
            <w:proofErr w:type="spellStart"/>
            <w:r w:rsidRPr="00A10A6E">
              <w:t>Case.Jurisdiction</w:t>
            </w:r>
            <w:proofErr w:type="spellEnd"/>
            <w:r w:rsidRPr="00A10A6E">
              <w:t xml:space="preserve"> County</w:t>
            </w:r>
          </w:p>
        </w:tc>
        <w:tc>
          <w:tcPr>
            <w:tcW w:w="2880" w:type="dxa"/>
          </w:tcPr>
          <w:p w14:paraId="24982C2F" w14:textId="05DA540B" w:rsidR="00DD2B8C" w:rsidRDefault="00DD2B8C" w:rsidP="00DD2B8C">
            <w:r>
              <w:t>Text</w:t>
            </w:r>
          </w:p>
        </w:tc>
        <w:tc>
          <w:tcPr>
            <w:tcW w:w="3955" w:type="dxa"/>
          </w:tcPr>
          <w:p w14:paraId="7CE3D047" w14:textId="6332B8FE" w:rsidR="00DD2B8C" w:rsidRDefault="00DD2B8C" w:rsidP="00DD2B8C">
            <w:r w:rsidRPr="00B379D0">
              <w:t>Output</w:t>
            </w:r>
          </w:p>
        </w:tc>
      </w:tr>
      <w:tr w:rsidR="00DD2B8C" w14:paraId="25EB6079" w14:textId="77777777" w:rsidTr="00D90636">
        <w:tc>
          <w:tcPr>
            <w:tcW w:w="2515" w:type="dxa"/>
          </w:tcPr>
          <w:p w14:paraId="55DD0068" w14:textId="17CDFAAE" w:rsidR="00DD2B8C" w:rsidRDefault="00DD2B8C" w:rsidP="00DD2B8C">
            <w:proofErr w:type="spellStart"/>
            <w:r w:rsidRPr="00A10A6E">
              <w:t>Case.Jurisdiction</w:t>
            </w:r>
            <w:proofErr w:type="spellEnd"/>
            <w:r w:rsidRPr="00A10A6E">
              <w:t xml:space="preserve"> State</w:t>
            </w:r>
          </w:p>
        </w:tc>
        <w:tc>
          <w:tcPr>
            <w:tcW w:w="2880" w:type="dxa"/>
          </w:tcPr>
          <w:p w14:paraId="1A657CCF" w14:textId="23D6CF76" w:rsidR="00DD2B8C" w:rsidRDefault="00DD2B8C" w:rsidP="00DD2B8C">
            <w:r>
              <w:t>Text</w:t>
            </w:r>
          </w:p>
        </w:tc>
        <w:tc>
          <w:tcPr>
            <w:tcW w:w="3955" w:type="dxa"/>
          </w:tcPr>
          <w:p w14:paraId="4271E1AC" w14:textId="2BEFD43F" w:rsidR="00DD2B8C" w:rsidRDefault="00DD2B8C" w:rsidP="00DD2B8C">
            <w:r w:rsidRPr="00B379D0">
              <w:t>Output</w:t>
            </w:r>
          </w:p>
        </w:tc>
      </w:tr>
      <w:tr w:rsidR="00DD2B8C" w14:paraId="5D1DD0FC" w14:textId="77777777" w:rsidTr="00D90636">
        <w:tc>
          <w:tcPr>
            <w:tcW w:w="2515" w:type="dxa"/>
          </w:tcPr>
          <w:p w14:paraId="7A4B39F4" w14:textId="5416B35C" w:rsidR="00DD2B8C" w:rsidRDefault="00DD2B8C" w:rsidP="00DD2B8C">
            <w:proofErr w:type="spellStart"/>
            <w:r w:rsidRPr="00A10A6E">
              <w:t>Charge.Offense</w:t>
            </w:r>
            <w:proofErr w:type="spellEnd"/>
            <w:r w:rsidRPr="00A10A6E">
              <w:t xml:space="preserve"> Date</w:t>
            </w:r>
          </w:p>
        </w:tc>
        <w:tc>
          <w:tcPr>
            <w:tcW w:w="2880" w:type="dxa"/>
          </w:tcPr>
          <w:p w14:paraId="32FB48EB" w14:textId="41FD927C" w:rsidR="00DD2B8C" w:rsidRDefault="00DD2B8C" w:rsidP="00DD2B8C">
            <w:r>
              <w:t>Date</w:t>
            </w:r>
          </w:p>
        </w:tc>
        <w:tc>
          <w:tcPr>
            <w:tcW w:w="3955" w:type="dxa"/>
          </w:tcPr>
          <w:p w14:paraId="6D291BD6" w14:textId="2AAE44E9" w:rsidR="00DD2B8C" w:rsidRDefault="00DD2B8C" w:rsidP="00DD2B8C">
            <w:r w:rsidRPr="00B379D0">
              <w:t>Output</w:t>
            </w:r>
          </w:p>
        </w:tc>
      </w:tr>
      <w:tr w:rsidR="00DD2B8C" w14:paraId="72EFCED0" w14:textId="77777777" w:rsidTr="00D90636">
        <w:tc>
          <w:tcPr>
            <w:tcW w:w="2515" w:type="dxa"/>
          </w:tcPr>
          <w:p w14:paraId="753FC113" w14:textId="05EBBB93" w:rsidR="00DD2B8C" w:rsidRDefault="00DD2B8C" w:rsidP="00DD2B8C">
            <w:proofErr w:type="spellStart"/>
            <w:r w:rsidRPr="00A10A6E">
              <w:t>Charge.Arrest</w:t>
            </w:r>
            <w:proofErr w:type="spellEnd"/>
            <w:r w:rsidRPr="00A10A6E">
              <w:t xml:space="preserve"> Date</w:t>
            </w:r>
          </w:p>
        </w:tc>
        <w:tc>
          <w:tcPr>
            <w:tcW w:w="2880" w:type="dxa"/>
          </w:tcPr>
          <w:p w14:paraId="29DEF0B6" w14:textId="10218F9D" w:rsidR="00DD2B8C" w:rsidRDefault="00DD2B8C" w:rsidP="00DD2B8C">
            <w:r>
              <w:t>Date</w:t>
            </w:r>
          </w:p>
        </w:tc>
        <w:tc>
          <w:tcPr>
            <w:tcW w:w="3955" w:type="dxa"/>
          </w:tcPr>
          <w:p w14:paraId="68C544DD" w14:textId="7A96782E" w:rsidR="00DD2B8C" w:rsidRDefault="00DD2B8C" w:rsidP="00DD2B8C">
            <w:r w:rsidRPr="00B379D0">
              <w:t>Output</w:t>
            </w:r>
          </w:p>
        </w:tc>
      </w:tr>
      <w:tr w:rsidR="00DD2B8C" w14:paraId="3C890223" w14:textId="77777777" w:rsidTr="00D90636">
        <w:tc>
          <w:tcPr>
            <w:tcW w:w="2515" w:type="dxa"/>
          </w:tcPr>
          <w:p w14:paraId="636F826E" w14:textId="3F87A023" w:rsidR="00DD2B8C" w:rsidRDefault="00DD2B8C" w:rsidP="00DD2B8C">
            <w:proofErr w:type="spellStart"/>
            <w:r w:rsidRPr="00A10A6E">
              <w:t>Charge.File</w:t>
            </w:r>
            <w:proofErr w:type="spellEnd"/>
            <w:r w:rsidRPr="00A10A6E">
              <w:t xml:space="preserve"> Date</w:t>
            </w:r>
          </w:p>
        </w:tc>
        <w:tc>
          <w:tcPr>
            <w:tcW w:w="2880" w:type="dxa"/>
          </w:tcPr>
          <w:p w14:paraId="47EBA168" w14:textId="08F24E34" w:rsidR="00DD2B8C" w:rsidRDefault="00DD2B8C" w:rsidP="00DD2B8C">
            <w:r>
              <w:t>Date</w:t>
            </w:r>
          </w:p>
        </w:tc>
        <w:tc>
          <w:tcPr>
            <w:tcW w:w="3955" w:type="dxa"/>
          </w:tcPr>
          <w:p w14:paraId="359BFEC1" w14:textId="798D7F3C" w:rsidR="00DD2B8C" w:rsidRDefault="00DD2B8C" w:rsidP="00DD2B8C">
            <w:r w:rsidRPr="00B379D0">
              <w:t>Output</w:t>
            </w:r>
          </w:p>
        </w:tc>
      </w:tr>
      <w:tr w:rsidR="00DD2B8C" w14:paraId="4E1AA63B" w14:textId="77777777" w:rsidTr="00D90636">
        <w:tc>
          <w:tcPr>
            <w:tcW w:w="2515" w:type="dxa"/>
          </w:tcPr>
          <w:p w14:paraId="243DC74E" w14:textId="51173F39" w:rsidR="00DD2B8C" w:rsidRDefault="00DD2B8C" w:rsidP="00DD2B8C">
            <w:proofErr w:type="spellStart"/>
            <w:r w:rsidRPr="00A10A6E">
              <w:t>Charge.Disposition</w:t>
            </w:r>
            <w:proofErr w:type="spellEnd"/>
            <w:r w:rsidRPr="00A10A6E">
              <w:t xml:space="preserve"> Date</w:t>
            </w:r>
          </w:p>
        </w:tc>
        <w:tc>
          <w:tcPr>
            <w:tcW w:w="2880" w:type="dxa"/>
          </w:tcPr>
          <w:p w14:paraId="7113CCEE" w14:textId="3D6614BD" w:rsidR="00DD2B8C" w:rsidRDefault="00DD2B8C" w:rsidP="00DD2B8C">
            <w:r>
              <w:t>Date</w:t>
            </w:r>
          </w:p>
        </w:tc>
        <w:tc>
          <w:tcPr>
            <w:tcW w:w="3955" w:type="dxa"/>
          </w:tcPr>
          <w:p w14:paraId="1FA9BF3F" w14:textId="44570AD2" w:rsidR="00DD2B8C" w:rsidRDefault="00DD2B8C" w:rsidP="00DD2B8C">
            <w:r w:rsidRPr="00B379D0">
              <w:t>Output</w:t>
            </w:r>
          </w:p>
        </w:tc>
      </w:tr>
      <w:tr w:rsidR="00DD2B8C" w14:paraId="593E1EB9" w14:textId="77777777" w:rsidTr="00D90636">
        <w:tc>
          <w:tcPr>
            <w:tcW w:w="2515" w:type="dxa"/>
          </w:tcPr>
          <w:p w14:paraId="0D70B886" w14:textId="03E145C0" w:rsidR="00DD2B8C" w:rsidRDefault="00DD2B8C" w:rsidP="00DD2B8C">
            <w:proofErr w:type="spellStart"/>
            <w:r w:rsidRPr="00A10A6E">
              <w:t>Charge.Charge</w:t>
            </w:r>
            <w:proofErr w:type="spellEnd"/>
            <w:r w:rsidRPr="00A10A6E">
              <w:t xml:space="preserve"> Text (Offense Literal)</w:t>
            </w:r>
          </w:p>
        </w:tc>
        <w:tc>
          <w:tcPr>
            <w:tcW w:w="2880" w:type="dxa"/>
          </w:tcPr>
          <w:p w14:paraId="3863A973" w14:textId="103659CD" w:rsidR="00DD2B8C" w:rsidRDefault="00DD2B8C" w:rsidP="00DD2B8C">
            <w:r>
              <w:t>Text</w:t>
            </w:r>
          </w:p>
        </w:tc>
        <w:tc>
          <w:tcPr>
            <w:tcW w:w="3955" w:type="dxa"/>
          </w:tcPr>
          <w:p w14:paraId="6268602A" w14:textId="5A46F507" w:rsidR="00DD2B8C" w:rsidRDefault="00DD2B8C" w:rsidP="00DD2B8C">
            <w:r w:rsidRPr="00B379D0">
              <w:t>Output</w:t>
            </w:r>
          </w:p>
        </w:tc>
      </w:tr>
      <w:tr w:rsidR="00DD2B8C" w14:paraId="240A5329" w14:textId="77777777" w:rsidTr="00D90636">
        <w:tc>
          <w:tcPr>
            <w:tcW w:w="2515" w:type="dxa"/>
          </w:tcPr>
          <w:p w14:paraId="52833F4E" w14:textId="743D9AA2" w:rsidR="00DD2B8C" w:rsidRDefault="00DD2B8C" w:rsidP="00DD2B8C">
            <w:proofErr w:type="spellStart"/>
            <w:r w:rsidRPr="00A10A6E">
              <w:t>Charge.Charge</w:t>
            </w:r>
            <w:proofErr w:type="spellEnd"/>
            <w:r w:rsidRPr="00A10A6E">
              <w:t xml:space="preserve"> Status</w:t>
            </w:r>
          </w:p>
        </w:tc>
        <w:tc>
          <w:tcPr>
            <w:tcW w:w="2880" w:type="dxa"/>
          </w:tcPr>
          <w:p w14:paraId="10206B28" w14:textId="101FB75C" w:rsidR="00DD2B8C" w:rsidRDefault="00DD2B8C" w:rsidP="00DD2B8C">
            <w:r>
              <w:t>Text</w:t>
            </w:r>
          </w:p>
        </w:tc>
        <w:tc>
          <w:tcPr>
            <w:tcW w:w="3955" w:type="dxa"/>
          </w:tcPr>
          <w:p w14:paraId="46BB8C83" w14:textId="6F32E61B" w:rsidR="00DD2B8C" w:rsidRDefault="00DD2B8C" w:rsidP="00DD2B8C">
            <w:r w:rsidRPr="00B379D0">
              <w:t>Output</w:t>
            </w:r>
          </w:p>
        </w:tc>
      </w:tr>
      <w:tr w:rsidR="00DD2B8C" w14:paraId="1E46CAD1" w14:textId="77777777" w:rsidTr="00D90636">
        <w:tc>
          <w:tcPr>
            <w:tcW w:w="2515" w:type="dxa"/>
          </w:tcPr>
          <w:p w14:paraId="30E2FD79" w14:textId="7A62286B" w:rsidR="00DD2B8C" w:rsidRDefault="00DD2B8C" w:rsidP="00DD2B8C">
            <w:proofErr w:type="spellStart"/>
            <w:r w:rsidRPr="00A10A6E">
              <w:t>Charge.Disposition</w:t>
            </w:r>
            <w:proofErr w:type="spellEnd"/>
            <w:r w:rsidRPr="00A10A6E">
              <w:t xml:space="preserve"> Text</w:t>
            </w:r>
          </w:p>
        </w:tc>
        <w:tc>
          <w:tcPr>
            <w:tcW w:w="2880" w:type="dxa"/>
          </w:tcPr>
          <w:p w14:paraId="0F22C82D" w14:textId="2BCA0C81" w:rsidR="00DD2B8C" w:rsidRDefault="00DD2B8C" w:rsidP="00DD2B8C">
            <w:r>
              <w:t>Text</w:t>
            </w:r>
          </w:p>
        </w:tc>
        <w:tc>
          <w:tcPr>
            <w:tcW w:w="3955" w:type="dxa"/>
          </w:tcPr>
          <w:p w14:paraId="4466292F" w14:textId="0EB28E7A" w:rsidR="00DD2B8C" w:rsidRDefault="00DD2B8C" w:rsidP="00DD2B8C">
            <w:r w:rsidRPr="00B379D0">
              <w:t>Output</w:t>
            </w:r>
          </w:p>
        </w:tc>
      </w:tr>
      <w:tr w:rsidR="00DD2B8C" w14:paraId="21CA0EC1" w14:textId="77777777" w:rsidTr="00D90636">
        <w:tc>
          <w:tcPr>
            <w:tcW w:w="2515" w:type="dxa"/>
          </w:tcPr>
          <w:p w14:paraId="4526652A" w14:textId="22B57C8C" w:rsidR="00DD2B8C" w:rsidRDefault="00DD2B8C" w:rsidP="00DD2B8C">
            <w:proofErr w:type="spellStart"/>
            <w:r w:rsidRPr="00A10A6E">
              <w:t>Charge.Sentencing</w:t>
            </w:r>
            <w:proofErr w:type="spellEnd"/>
            <w:r w:rsidRPr="00A10A6E">
              <w:t xml:space="preserve"> Notes</w:t>
            </w:r>
          </w:p>
        </w:tc>
        <w:tc>
          <w:tcPr>
            <w:tcW w:w="2880" w:type="dxa"/>
          </w:tcPr>
          <w:p w14:paraId="6D03DD83" w14:textId="014E80AB" w:rsidR="00DD2B8C" w:rsidRDefault="00DD2B8C" w:rsidP="00DD2B8C">
            <w:r>
              <w:t>Text</w:t>
            </w:r>
          </w:p>
        </w:tc>
        <w:tc>
          <w:tcPr>
            <w:tcW w:w="3955" w:type="dxa"/>
          </w:tcPr>
          <w:p w14:paraId="4855E1F3" w14:textId="73108AC0" w:rsidR="00DD2B8C" w:rsidRDefault="00DD2B8C" w:rsidP="00DD2B8C">
            <w:r w:rsidRPr="00B379D0">
              <w:t>Output</w:t>
            </w:r>
          </w:p>
        </w:tc>
      </w:tr>
      <w:tr w:rsidR="00DD2B8C" w14:paraId="1E45E0C4" w14:textId="77777777" w:rsidTr="00D90636">
        <w:tc>
          <w:tcPr>
            <w:tcW w:w="2515" w:type="dxa"/>
          </w:tcPr>
          <w:p w14:paraId="35CB6759" w14:textId="2777BB16" w:rsidR="00DD2B8C" w:rsidRDefault="00DD2B8C" w:rsidP="00DD2B8C">
            <w:proofErr w:type="spellStart"/>
            <w:r w:rsidRPr="00A10A6E">
              <w:t>Charge.Prison</w:t>
            </w:r>
            <w:proofErr w:type="spellEnd"/>
            <w:r w:rsidRPr="00A10A6E">
              <w:t xml:space="preserve"> Time</w:t>
            </w:r>
          </w:p>
        </w:tc>
        <w:tc>
          <w:tcPr>
            <w:tcW w:w="2880" w:type="dxa"/>
          </w:tcPr>
          <w:p w14:paraId="574896D3" w14:textId="7C7B973B" w:rsidR="00DD2B8C" w:rsidRDefault="00B1123A" w:rsidP="00DD2B8C">
            <w:r>
              <w:t>Number</w:t>
            </w:r>
          </w:p>
        </w:tc>
        <w:tc>
          <w:tcPr>
            <w:tcW w:w="3955" w:type="dxa"/>
          </w:tcPr>
          <w:p w14:paraId="16CF0029" w14:textId="5CA7DCF0" w:rsidR="00DD2B8C" w:rsidRDefault="00DD2B8C" w:rsidP="00DD2B8C">
            <w:r w:rsidRPr="00B379D0">
              <w:t>Output</w:t>
            </w:r>
          </w:p>
        </w:tc>
      </w:tr>
      <w:tr w:rsidR="00DD2B8C" w14:paraId="276F9CE7" w14:textId="77777777" w:rsidTr="00D90636">
        <w:tc>
          <w:tcPr>
            <w:tcW w:w="2515" w:type="dxa"/>
          </w:tcPr>
          <w:p w14:paraId="7B294674" w14:textId="3751059F" w:rsidR="00DD2B8C" w:rsidRDefault="00DD2B8C" w:rsidP="00DD2B8C">
            <w:proofErr w:type="spellStart"/>
            <w:r w:rsidRPr="00A10A6E">
              <w:t>Charge.Jail</w:t>
            </w:r>
            <w:proofErr w:type="spellEnd"/>
            <w:r w:rsidRPr="00A10A6E">
              <w:t xml:space="preserve"> Time</w:t>
            </w:r>
          </w:p>
        </w:tc>
        <w:tc>
          <w:tcPr>
            <w:tcW w:w="2880" w:type="dxa"/>
          </w:tcPr>
          <w:p w14:paraId="7980B85D" w14:textId="65905012" w:rsidR="00DD2B8C" w:rsidRDefault="00B1123A" w:rsidP="00DD2B8C">
            <w:r>
              <w:t>Number</w:t>
            </w:r>
          </w:p>
        </w:tc>
        <w:tc>
          <w:tcPr>
            <w:tcW w:w="3955" w:type="dxa"/>
          </w:tcPr>
          <w:p w14:paraId="5A2DBB19" w14:textId="2ED3C053" w:rsidR="00DD2B8C" w:rsidRDefault="00DD2B8C" w:rsidP="00DD2B8C">
            <w:r w:rsidRPr="00B379D0">
              <w:t>Output</w:t>
            </w:r>
          </w:p>
        </w:tc>
      </w:tr>
      <w:tr w:rsidR="00DD2B8C" w14:paraId="62CE219A" w14:textId="77777777" w:rsidTr="00D90636">
        <w:tc>
          <w:tcPr>
            <w:tcW w:w="2515" w:type="dxa"/>
          </w:tcPr>
          <w:p w14:paraId="0580A990" w14:textId="3A517B4E" w:rsidR="00DD2B8C" w:rsidRDefault="00DD2B8C" w:rsidP="00DD2B8C">
            <w:proofErr w:type="spellStart"/>
            <w:r w:rsidRPr="00A10A6E">
              <w:t>Charge.Probation</w:t>
            </w:r>
            <w:proofErr w:type="spellEnd"/>
            <w:r w:rsidRPr="00A10A6E">
              <w:t xml:space="preserve"> Time</w:t>
            </w:r>
          </w:p>
        </w:tc>
        <w:tc>
          <w:tcPr>
            <w:tcW w:w="2880" w:type="dxa"/>
          </w:tcPr>
          <w:p w14:paraId="33F5B22F" w14:textId="53BFDB4B" w:rsidR="00DD2B8C" w:rsidRDefault="00B1123A" w:rsidP="00DD2B8C">
            <w:r>
              <w:t>Number</w:t>
            </w:r>
          </w:p>
        </w:tc>
        <w:tc>
          <w:tcPr>
            <w:tcW w:w="3955" w:type="dxa"/>
          </w:tcPr>
          <w:p w14:paraId="73C189BE" w14:textId="0C860187" w:rsidR="00DD2B8C" w:rsidRDefault="00DD2B8C" w:rsidP="00DD2B8C">
            <w:r w:rsidRPr="00B379D0">
              <w:t>Output</w:t>
            </w:r>
          </w:p>
        </w:tc>
      </w:tr>
      <w:tr w:rsidR="00DD2B8C" w14:paraId="7ABFE5B0" w14:textId="77777777" w:rsidTr="00D90636">
        <w:tc>
          <w:tcPr>
            <w:tcW w:w="2515" w:type="dxa"/>
          </w:tcPr>
          <w:p w14:paraId="3949634C" w14:textId="62F4314E" w:rsidR="00DD2B8C" w:rsidRDefault="00DD2B8C" w:rsidP="00DD2B8C">
            <w:proofErr w:type="spellStart"/>
            <w:r w:rsidRPr="00A10A6E">
              <w:t>Charge.Fine</w:t>
            </w:r>
            <w:proofErr w:type="spellEnd"/>
            <w:r w:rsidRPr="00A10A6E">
              <w:t>(s)</w:t>
            </w:r>
          </w:p>
        </w:tc>
        <w:tc>
          <w:tcPr>
            <w:tcW w:w="2880" w:type="dxa"/>
          </w:tcPr>
          <w:p w14:paraId="4F7329CF" w14:textId="0E899368" w:rsidR="00DD2B8C" w:rsidRDefault="00DD2B8C" w:rsidP="00DD2B8C">
            <w:r>
              <w:t>Currency</w:t>
            </w:r>
          </w:p>
        </w:tc>
        <w:tc>
          <w:tcPr>
            <w:tcW w:w="3955" w:type="dxa"/>
          </w:tcPr>
          <w:p w14:paraId="1017C3D1" w14:textId="0BF55590" w:rsidR="00DD2B8C" w:rsidRDefault="00DD2B8C" w:rsidP="00DD2B8C">
            <w:r w:rsidRPr="00B379D0">
              <w:t>Output</w:t>
            </w:r>
          </w:p>
        </w:tc>
      </w:tr>
      <w:tr w:rsidR="00DD2B8C" w14:paraId="13439484" w14:textId="77777777" w:rsidTr="00D90636">
        <w:tc>
          <w:tcPr>
            <w:tcW w:w="2515" w:type="dxa"/>
          </w:tcPr>
          <w:p w14:paraId="4ACB1F7F" w14:textId="77777777" w:rsidR="00DD2B8C" w:rsidRDefault="00DD2B8C" w:rsidP="00D90636"/>
        </w:tc>
        <w:tc>
          <w:tcPr>
            <w:tcW w:w="2880" w:type="dxa"/>
          </w:tcPr>
          <w:p w14:paraId="6D842F04" w14:textId="77777777" w:rsidR="00DD2B8C" w:rsidRDefault="00DD2B8C" w:rsidP="00D90636"/>
        </w:tc>
        <w:tc>
          <w:tcPr>
            <w:tcW w:w="3955" w:type="dxa"/>
          </w:tcPr>
          <w:p w14:paraId="030C8B2B" w14:textId="77777777" w:rsidR="00DD2B8C" w:rsidRDefault="00DD2B8C" w:rsidP="00D90636"/>
        </w:tc>
      </w:tr>
    </w:tbl>
    <w:p w14:paraId="427C46CB" w14:textId="56B252D4" w:rsidR="000528F0" w:rsidDel="006A0830" w:rsidRDefault="000528F0" w:rsidP="000528F0">
      <w:pPr>
        <w:pStyle w:val="Heading2"/>
        <w:rPr>
          <w:del w:id="116" w:author="Sathish Thirugnanavelu" w:date="2019-12-04T12:26:00Z"/>
        </w:rPr>
      </w:pPr>
    </w:p>
    <w:p w14:paraId="006249B5" w14:textId="1C0363C1" w:rsidR="00DC5124" w:rsidRDefault="00FD350F" w:rsidP="00134F8A">
      <w:pPr>
        <w:pStyle w:val="Heading1"/>
        <w:rPr>
          <w:ins w:id="117" w:author="Sathish Thirugnanavelu" w:date="2019-12-04T12:12:00Z"/>
        </w:rPr>
      </w:pPr>
      <w:bookmarkStart w:id="118" w:name="_Toc26354734"/>
      <w:ins w:id="119" w:author="Sathish Thirugnanavelu" w:date="2019-12-04T12:12:00Z">
        <w:r>
          <w:t>Solution</w:t>
        </w:r>
        <w:bookmarkEnd w:id="118"/>
      </w:ins>
    </w:p>
    <w:p w14:paraId="3828C780" w14:textId="6A6D03CF" w:rsidR="00DC5124" w:rsidRDefault="00FD350F" w:rsidP="00FD350F">
      <w:pPr>
        <w:rPr>
          <w:ins w:id="120" w:author="Sathish Thirugnanavelu" w:date="2019-12-04T12:14:00Z"/>
        </w:rPr>
      </w:pPr>
      <w:ins w:id="121" w:author="Sathish Thirugnanavelu" w:date="2019-12-04T12:13:00Z">
        <w:r>
          <w:t>Once the dataset is generated, the teams could build Machine Learning models to extract the attributes</w:t>
        </w:r>
      </w:ins>
      <w:ins w:id="122" w:author="Sathish Thirugnanavelu" w:date="2019-12-04T13:07:00Z">
        <w:r w:rsidR="00344916">
          <w:t xml:space="preserve"> defined in the schema</w:t>
        </w:r>
      </w:ins>
      <w:ins w:id="123" w:author="Sathish Thirugnanavelu" w:date="2019-12-04T13:08:00Z">
        <w:r w:rsidR="00344916">
          <w:t>,</w:t>
        </w:r>
      </w:ins>
      <w:ins w:id="124" w:author="Sathish Thirugnanavelu" w:date="2019-12-04T13:07:00Z">
        <w:r w:rsidR="00344916">
          <w:t xml:space="preserve"> and t</w:t>
        </w:r>
      </w:ins>
      <w:ins w:id="125" w:author="Sathish Thirugnanavelu" w:date="2019-12-04T12:13:00Z">
        <w:r>
          <w:t xml:space="preserve">he teams have an option </w:t>
        </w:r>
      </w:ins>
      <w:ins w:id="126" w:author="Sathish Thirugnanavelu" w:date="2019-12-04T13:07:00Z">
        <w:r w:rsidR="00344916">
          <w:t>to</w:t>
        </w:r>
      </w:ins>
      <w:ins w:id="127" w:author="Sathish Thirugnanavelu" w:date="2019-12-04T12:13:00Z">
        <w:r>
          <w:t xml:space="preserve"> train from the HTML extract or screenshots taken from the websites. </w:t>
        </w:r>
      </w:ins>
      <w:ins w:id="128" w:author="Sathish Thirugnanavelu" w:date="2019-12-04T12:14:00Z">
        <w:r>
          <w:t xml:space="preserve">It is important to note that during </w:t>
        </w:r>
      </w:ins>
      <w:ins w:id="129" w:author="Sathish Thirugnanavelu" w:date="2019-12-04T12:22:00Z">
        <w:r w:rsidR="00917A83">
          <w:t xml:space="preserve">the </w:t>
        </w:r>
      </w:ins>
      <w:ins w:id="130" w:author="Sathish Thirugnanavelu" w:date="2019-12-04T12:14:00Z">
        <w:r>
          <w:t>evaluation, a completely different set of public record websites will be used to evaluate the solution.</w:t>
        </w:r>
      </w:ins>
    </w:p>
    <w:p w14:paraId="491C9ECF" w14:textId="77777777" w:rsidR="00344916" w:rsidRDefault="00FD350F" w:rsidP="00FD350F">
      <w:pPr>
        <w:rPr>
          <w:ins w:id="131" w:author="Sathish Thirugnanavelu" w:date="2019-12-04T13:08:00Z"/>
        </w:rPr>
      </w:pPr>
      <w:ins w:id="132" w:author="Sathish Thirugnanavelu" w:date="2019-12-04T12:15:00Z">
        <w:r>
          <w:t>The solution should be repeatable</w:t>
        </w:r>
      </w:ins>
      <w:ins w:id="133" w:author="Sathish Thirugnanavelu" w:date="2019-12-04T12:22:00Z">
        <w:r w:rsidR="00917A83">
          <w:t>,</w:t>
        </w:r>
      </w:ins>
      <w:ins w:id="134" w:author="Sathish Thirugnanavelu" w:date="2019-12-04T12:15:00Z">
        <w:r>
          <w:t xml:space="preserve"> and all artifacts used</w:t>
        </w:r>
      </w:ins>
      <w:ins w:id="135" w:author="Sathish Thirugnanavelu" w:date="2019-12-04T13:01:00Z">
        <w:r w:rsidR="003E6D9E">
          <w:t>,</w:t>
        </w:r>
      </w:ins>
      <w:ins w:id="136" w:author="Sathish Thirugnanavelu" w:date="2019-12-04T12:15:00Z">
        <w:r>
          <w:t xml:space="preserve"> including source code</w:t>
        </w:r>
      </w:ins>
      <w:ins w:id="137" w:author="Sathish Thirugnanavelu" w:date="2019-12-04T13:01:00Z">
        <w:r w:rsidR="003E6D9E">
          <w:t>,</w:t>
        </w:r>
      </w:ins>
      <w:ins w:id="138" w:author="Sathish Thirugnanavelu" w:date="2019-12-04T12:15:00Z">
        <w:r>
          <w:t xml:space="preserve"> </w:t>
        </w:r>
      </w:ins>
      <w:ins w:id="139" w:author="Sathish Thirugnanavelu" w:date="2019-12-04T12:16:00Z">
        <w:r>
          <w:t xml:space="preserve">should be shared as part of the solution. </w:t>
        </w:r>
      </w:ins>
    </w:p>
    <w:p w14:paraId="02938543" w14:textId="625AF4B9" w:rsidR="00FD350F" w:rsidRDefault="00344916">
      <w:pPr>
        <w:rPr>
          <w:ins w:id="140" w:author="Sathish Thirugnanavelu" w:date="2019-12-04T12:12:00Z"/>
        </w:rPr>
        <w:pPrChange w:id="141" w:author="Sathish Thirugnanavelu" w:date="2019-12-04T12:14:00Z">
          <w:pPr>
            <w:pStyle w:val="Heading1"/>
          </w:pPr>
        </w:pPrChange>
      </w:pPr>
      <w:ins w:id="142" w:author="Sathish Thirugnanavelu" w:date="2019-12-04T13:08:00Z">
        <w:r>
          <w:t xml:space="preserve">Preferred technologies: Git, </w:t>
        </w:r>
      </w:ins>
      <w:ins w:id="143" w:author="Sathish Thirugnanavelu" w:date="2019-12-04T12:16:00Z">
        <w:r w:rsidR="00FD350F">
          <w:t>Python, Tens</w:t>
        </w:r>
      </w:ins>
      <w:ins w:id="144" w:author="Sathish Thirugnanavelu" w:date="2019-12-04T12:22:00Z">
        <w:r w:rsidR="00917A83">
          <w:t>orF</w:t>
        </w:r>
      </w:ins>
      <w:ins w:id="145" w:author="Sathish Thirugnanavelu" w:date="2019-12-04T12:16:00Z">
        <w:r w:rsidR="00FD350F">
          <w:t>low, Docker.</w:t>
        </w:r>
      </w:ins>
    </w:p>
    <w:p w14:paraId="34B4A580" w14:textId="55B26710" w:rsidR="000528F0" w:rsidRDefault="000528F0" w:rsidP="00134F8A">
      <w:pPr>
        <w:pStyle w:val="Heading1"/>
      </w:pPr>
      <w:bookmarkStart w:id="146" w:name="_Toc26354735"/>
      <w:r>
        <w:t>Evaluation criteria</w:t>
      </w:r>
      <w:del w:id="147" w:author="Sathish Thirugnanavelu" w:date="2019-12-04T13:01:00Z">
        <w:r w:rsidDel="003E6D9E">
          <w:delText>:</w:delText>
        </w:r>
      </w:del>
      <w:bookmarkEnd w:id="146"/>
    </w:p>
    <w:p w14:paraId="5621808D" w14:textId="1201A0D8" w:rsidR="003A0E79" w:rsidRDefault="002A356B" w:rsidP="009172FD">
      <w:pPr>
        <w:rPr>
          <w:ins w:id="148" w:author="Sathish Thirugnanavelu" w:date="2019-12-04T12:19:00Z"/>
        </w:rPr>
      </w:pPr>
      <w:r>
        <w:t xml:space="preserve">HireRight will provide a </w:t>
      </w:r>
      <w:ins w:id="149" w:author="Sathish Thirugnanavelu" w:date="2019-12-04T12:17:00Z">
        <w:r w:rsidR="00FD350F">
          <w:t>“</w:t>
        </w:r>
      </w:ins>
      <w:del w:id="150" w:author="Sathish Thirugnanavelu" w:date="2019-12-04T12:18:00Z">
        <w:r w:rsidR="009172FD" w:rsidDel="00FD350F">
          <w:delText xml:space="preserve">training </w:delText>
        </w:r>
      </w:del>
      <w:ins w:id="151" w:author="Sathish Thirugnanavelu" w:date="2019-12-04T12:18:00Z">
        <w:r w:rsidR="00FD350F">
          <w:t xml:space="preserve">Training </w:t>
        </w:r>
      </w:ins>
      <w:ins w:id="152" w:author="Sathish Thirugnanavelu" w:date="2019-12-04T12:17:00Z">
        <w:r w:rsidR="00FD350F">
          <w:t xml:space="preserve">list” – a list of public record websites to generate </w:t>
        </w:r>
      </w:ins>
      <w:ins w:id="153" w:author="Sathish Thirugnanavelu" w:date="2019-12-04T12:22:00Z">
        <w:r w:rsidR="00917A83">
          <w:t xml:space="preserve">a </w:t>
        </w:r>
      </w:ins>
      <w:ins w:id="154" w:author="Sathish Thirugnanavelu" w:date="2019-12-04T12:17:00Z">
        <w:r w:rsidR="00FD350F">
          <w:t xml:space="preserve">training </w:t>
        </w:r>
      </w:ins>
      <w:r>
        <w:t>dataset</w:t>
      </w:r>
      <w:del w:id="155" w:author="Sathish Thirugnanavelu" w:date="2019-12-04T12:17:00Z">
        <w:r w:rsidDel="00FD350F">
          <w:delText xml:space="preserve"> of records that has the input and output fields (labels) drawn from a variety of </w:delText>
        </w:r>
        <w:r w:rsidR="009172FD" w:rsidDel="00FD350F">
          <w:delText>websites</w:delText>
        </w:r>
        <w:r w:rsidDel="00FD350F">
          <w:delText xml:space="preserve"> as the dataset</w:delText>
        </w:r>
      </w:del>
      <w:r>
        <w:t xml:space="preserve"> for the challenge.</w:t>
      </w:r>
      <w:r w:rsidR="009172FD">
        <w:t xml:space="preserve"> A</w:t>
      </w:r>
      <w:ins w:id="156" w:author="Sathish Thirugnanavelu" w:date="2019-12-04T12:22:00Z">
        <w:r w:rsidR="00917A83">
          <w:t>n</w:t>
        </w:r>
      </w:ins>
      <w:r w:rsidR="009172FD">
        <w:t xml:space="preserve"> </w:t>
      </w:r>
      <w:ins w:id="157" w:author="Sathish Thirugnanavelu" w:date="2019-12-04T12:17:00Z">
        <w:r w:rsidR="00FD350F">
          <w:t>“</w:t>
        </w:r>
      </w:ins>
      <w:ins w:id="158" w:author="Sathish Thirugnanavelu" w:date="2019-12-04T12:18:00Z">
        <w:r w:rsidR="00FD350F">
          <w:t>Evaluation list” – a list of public record websites</w:t>
        </w:r>
      </w:ins>
      <w:ins w:id="159" w:author="Sathish Thirugnanavelu" w:date="2019-12-04T12:27:00Z">
        <w:r w:rsidR="006A0830">
          <w:t>,</w:t>
        </w:r>
      </w:ins>
      <w:del w:id="160" w:author="Sathish Thirugnanavelu" w:date="2019-12-04T12:18:00Z">
        <w:r w:rsidR="009172FD" w:rsidDel="00FD350F">
          <w:delText>test dataset that will be drawn from</w:delText>
        </w:r>
      </w:del>
      <w:ins w:id="161" w:author="Sathish Thirugnanavelu" w:date="2019-12-04T12:23:00Z">
        <w:r w:rsidR="00917A83">
          <w:t xml:space="preserve"> </w:t>
        </w:r>
      </w:ins>
      <w:ins w:id="162" w:author="Sathish Thirugnanavelu" w:date="2019-12-04T12:18:00Z">
        <w:r w:rsidR="00FD350F">
          <w:t>which is</w:t>
        </w:r>
      </w:ins>
      <w:r w:rsidR="009172FD">
        <w:t xml:space="preserve"> a completely different set of websites will be shared</w:t>
      </w:r>
      <w:del w:id="163" w:author="Sathish Thirugnanavelu" w:date="2019-12-04T12:27:00Z">
        <w:r w:rsidR="009172FD" w:rsidDel="006A0830">
          <w:delText xml:space="preserve"> </w:delText>
        </w:r>
      </w:del>
      <w:del w:id="164" w:author="Sathish Thirugnanavelu" w:date="2019-12-04T12:23:00Z">
        <w:r w:rsidR="009172FD" w:rsidDel="00917A83">
          <w:delText>at the completion of the challenge</w:delText>
        </w:r>
      </w:del>
      <w:ins w:id="165" w:author="Sathish Thirugnanavelu" w:date="2019-12-04T12:24:00Z">
        <w:r w:rsidR="00917A83">
          <w:t xml:space="preserve"> </w:t>
        </w:r>
      </w:ins>
      <w:ins w:id="166" w:author="Sathish Thirugnanavelu" w:date="2019-12-04T12:23:00Z">
        <w:r w:rsidR="00917A83">
          <w:t>at the time of evaluation</w:t>
        </w:r>
      </w:ins>
      <w:r w:rsidR="009172FD">
        <w:t xml:space="preserve"> for evaluating </w:t>
      </w:r>
      <w:del w:id="167" w:author="Sathish Thirugnanavelu" w:date="2019-12-04T12:18:00Z">
        <w:r w:rsidR="009172FD" w:rsidDel="00FD350F">
          <w:delText xml:space="preserve">different </w:delText>
        </w:r>
      </w:del>
      <w:r w:rsidR="009172FD">
        <w:t xml:space="preserve">solutions from the teams. The solution that parses the criminal attributes </w:t>
      </w:r>
      <w:del w:id="168" w:author="Sathish Thirugnanavelu" w:date="2019-12-04T13:10:00Z">
        <w:r w:rsidR="009172FD" w:rsidDel="00344916">
          <w:delText xml:space="preserve">form </w:delText>
        </w:r>
      </w:del>
      <w:ins w:id="169" w:author="Sathish Thirugnanavelu" w:date="2019-12-04T13:10:00Z">
        <w:r w:rsidR="00344916">
          <w:t xml:space="preserve">from </w:t>
        </w:r>
      </w:ins>
      <w:del w:id="170" w:author="Sathish Thirugnanavelu" w:date="2019-12-04T13:10:00Z">
        <w:r w:rsidR="009172FD" w:rsidDel="00344916">
          <w:delText xml:space="preserve">the </w:delText>
        </w:r>
      </w:del>
      <w:del w:id="171" w:author="Sathish Thirugnanavelu" w:date="2019-12-04T12:18:00Z">
        <w:r w:rsidR="009172FD" w:rsidDel="00FD350F">
          <w:delText xml:space="preserve">test </w:delText>
        </w:r>
      </w:del>
      <w:ins w:id="172" w:author="Sathish Thirugnanavelu" w:date="2019-12-04T12:18:00Z">
        <w:r w:rsidR="00FD350F">
          <w:t>“Evaluation list”</w:t>
        </w:r>
      </w:ins>
      <w:del w:id="173" w:author="Sathish Thirugnanavelu" w:date="2019-12-04T12:18:00Z">
        <w:r w:rsidR="009172FD" w:rsidDel="00FD350F">
          <w:delText>dataset</w:delText>
        </w:r>
      </w:del>
      <w:ins w:id="174" w:author="Sathish Thirugnanavelu" w:date="2019-12-04T12:18:00Z">
        <w:r w:rsidR="00FD350F">
          <w:t xml:space="preserve"> with no </w:t>
        </w:r>
      </w:ins>
      <w:ins w:id="175" w:author="Sathish Thirugnanavelu" w:date="2019-12-04T13:10:00Z">
        <w:r w:rsidR="00344916">
          <w:t xml:space="preserve">explicit </w:t>
        </w:r>
      </w:ins>
      <w:ins w:id="176" w:author="Sathish Thirugnanavelu" w:date="2019-12-04T12:18:00Z">
        <w:r w:rsidR="00FD350F">
          <w:t>training</w:t>
        </w:r>
      </w:ins>
      <w:ins w:id="177" w:author="Sathish Thirugnanavelu" w:date="2019-12-04T12:19:00Z">
        <w:r w:rsidR="00FD350F">
          <w:t>/mapping</w:t>
        </w:r>
      </w:ins>
      <w:r w:rsidR="009172FD">
        <w:t xml:space="preserve"> with </w:t>
      </w:r>
      <w:ins w:id="178" w:author="Sathish Thirugnanavelu" w:date="2019-12-04T13:01:00Z">
        <w:r w:rsidR="003E6D9E">
          <w:t xml:space="preserve">the </w:t>
        </w:r>
      </w:ins>
      <w:r w:rsidR="009172FD">
        <w:t>highest accuracy and consistency will be the</w:t>
      </w:r>
      <w:del w:id="179" w:author="Sathish Thirugnanavelu" w:date="2019-12-04T12:28:00Z">
        <w:r w:rsidR="009172FD" w:rsidDel="006A0830">
          <w:delText xml:space="preserve"> </w:delText>
        </w:r>
      </w:del>
      <w:del w:id="180" w:author="Sathish Thirugnanavelu" w:date="2019-12-04T12:19:00Z">
        <w:r w:rsidR="009172FD" w:rsidDel="00FD350F">
          <w:delText>winner</w:delText>
        </w:r>
      </w:del>
      <w:ins w:id="181" w:author="Sathish Thirugnanavelu" w:date="2019-12-04T12:24:00Z">
        <w:r w:rsidR="00917A83">
          <w:t xml:space="preserve"> </w:t>
        </w:r>
      </w:ins>
      <w:ins w:id="182" w:author="Sathish Thirugnanavelu" w:date="2019-12-04T12:19:00Z">
        <w:r w:rsidR="00FD350F">
          <w:t>winning solution</w:t>
        </w:r>
      </w:ins>
      <w:r w:rsidR="009172FD">
        <w:t>.</w:t>
      </w:r>
    </w:p>
    <w:p w14:paraId="55EDA317" w14:textId="63842D99" w:rsidR="00917A83" w:rsidRPr="00917A83" w:rsidRDefault="002A5D5D">
      <w:pPr>
        <w:pStyle w:val="Heading1"/>
        <w:rPr>
          <w:ins w:id="183" w:author="Sathish Thirugnanavelu" w:date="2019-12-04T12:21:00Z"/>
        </w:rPr>
      </w:pPr>
      <w:bookmarkStart w:id="184" w:name="_Toc26354736"/>
      <w:ins w:id="185" w:author="Sathish Thirugnanavelu" w:date="2019-12-04T12:19:00Z">
        <w:r>
          <w:t>Tra</w:t>
        </w:r>
      </w:ins>
      <w:ins w:id="186" w:author="Sathish Thirugnanavelu" w:date="2019-12-04T12:24:00Z">
        <w:r w:rsidR="00917A83">
          <w:t>inin</w:t>
        </w:r>
      </w:ins>
      <w:ins w:id="187" w:author="Sathish Thirugnanavelu" w:date="2019-12-04T12:19:00Z">
        <w:r>
          <w:t>g List</w:t>
        </w:r>
      </w:ins>
      <w:bookmarkEnd w:id="184"/>
    </w:p>
    <w:tbl>
      <w:tblPr>
        <w:tblW w:w="9270" w:type="dxa"/>
        <w:tblInd w:w="80" w:type="dxa"/>
        <w:tblCellMar>
          <w:left w:w="0" w:type="dxa"/>
          <w:right w:w="0" w:type="dxa"/>
        </w:tblCellMar>
        <w:tblLook w:val="04A0" w:firstRow="1" w:lastRow="0" w:firstColumn="1" w:lastColumn="0" w:noHBand="0" w:noVBand="1"/>
        <w:tblPrChange w:id="188" w:author="Sathish Thirugnanavelu" w:date="2019-12-04T12:27:00Z">
          <w:tblPr>
            <w:tblW w:w="11920" w:type="dxa"/>
            <w:tblCellMar>
              <w:left w:w="0" w:type="dxa"/>
              <w:right w:w="0" w:type="dxa"/>
            </w:tblCellMar>
            <w:tblLook w:val="04A0" w:firstRow="1" w:lastRow="0" w:firstColumn="1" w:lastColumn="0" w:noHBand="0" w:noVBand="1"/>
          </w:tblPr>
        </w:tblPrChange>
      </w:tblPr>
      <w:tblGrid>
        <w:gridCol w:w="2450"/>
        <w:gridCol w:w="7708"/>
        <w:tblGridChange w:id="189">
          <w:tblGrid>
            <w:gridCol w:w="3620"/>
            <w:gridCol w:w="8300"/>
          </w:tblGrid>
        </w:tblGridChange>
      </w:tblGrid>
      <w:tr w:rsidR="00AD3BCF" w14:paraId="3C28A9D4" w14:textId="77777777" w:rsidTr="006A0830">
        <w:trPr>
          <w:trHeight w:val="300"/>
          <w:ins w:id="190" w:author="Sathish Thirugnanavelu" w:date="2019-12-04T12:21:00Z"/>
          <w:trPrChange w:id="191" w:author="Sathish Thirugnanavelu" w:date="2019-12-04T12:27:00Z">
            <w:trPr>
              <w:trHeight w:val="300"/>
            </w:trPr>
          </w:trPrChange>
        </w:trPr>
        <w:tc>
          <w:tcPr>
            <w:tcW w:w="245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Change w:id="192" w:author="Sathish Thirugnanavelu" w:date="2019-12-04T12:27:00Z">
              <w:tcPr>
                <w:tcW w:w="3620" w:type="dxa"/>
                <w:tcBorders>
                  <w:top w:val="single" w:sz="8" w:space="0" w:color="auto"/>
                  <w:left w:val="single" w:sz="8" w:space="0" w:color="auto"/>
                  <w:bottom w:val="single" w:sz="8" w:space="0" w:color="auto"/>
                  <w:right w:val="single" w:sz="8" w:space="0" w:color="auto"/>
                </w:tcBorders>
                <w:shd w:val="clear" w:color="auto" w:fill="000000"/>
                <w:noWrap/>
                <w:tcMar>
                  <w:top w:w="0" w:type="dxa"/>
                  <w:left w:w="108" w:type="dxa"/>
                  <w:bottom w:w="0" w:type="dxa"/>
                  <w:right w:w="108" w:type="dxa"/>
                </w:tcMar>
                <w:vAlign w:val="bottom"/>
                <w:hideMark/>
              </w:tcPr>
            </w:tcPrChange>
          </w:tcPr>
          <w:p w14:paraId="35021A0F" w14:textId="77777777" w:rsidR="00AD3BCF" w:rsidRPr="006A0830" w:rsidRDefault="00AD3BCF">
            <w:pPr>
              <w:pStyle w:val="xxxmsonormal"/>
              <w:jc w:val="center"/>
              <w:rPr>
                <w:ins w:id="193" w:author="Sathish Thirugnanavelu" w:date="2019-12-04T12:21:00Z"/>
                <w:rFonts w:ascii="Arial(body)" w:hAnsi="Arial(body)" w:cstheme="majorHAnsi"/>
                <w:sz w:val="20"/>
                <w:szCs w:val="20"/>
                <w:rPrChange w:id="194" w:author="Sathish Thirugnanavelu" w:date="2019-12-04T12:26:00Z">
                  <w:rPr>
                    <w:ins w:id="195" w:author="Sathish Thirugnanavelu" w:date="2019-12-04T12:21:00Z"/>
                  </w:rPr>
                </w:rPrChange>
              </w:rPr>
            </w:pPr>
            <w:ins w:id="196" w:author="Sathish Thirugnanavelu" w:date="2019-12-04T12:21:00Z">
              <w:r w:rsidRPr="006A0830">
                <w:rPr>
                  <w:rFonts w:ascii="Arial(body)" w:hAnsi="Arial(body)" w:cstheme="majorHAnsi"/>
                  <w:b/>
                  <w:bCs/>
                  <w:color w:val="FFFFFF"/>
                  <w:sz w:val="20"/>
                  <w:szCs w:val="20"/>
                  <w:rPrChange w:id="197" w:author="Sathish Thirugnanavelu" w:date="2019-12-04T12:26:00Z">
                    <w:rPr>
                      <w:rFonts w:ascii="Calibri" w:hAnsi="Calibri" w:cs="Calibri"/>
                      <w:b/>
                      <w:bCs/>
                      <w:color w:val="FFFFFF"/>
                      <w:sz w:val="22"/>
                      <w:szCs w:val="22"/>
                    </w:rPr>
                  </w:rPrChange>
                </w:rPr>
                <w:t>Jurisdiction</w:t>
              </w:r>
            </w:ins>
          </w:p>
        </w:tc>
        <w:tc>
          <w:tcPr>
            <w:tcW w:w="682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Change w:id="198" w:author="Sathish Thirugnanavelu" w:date="2019-12-04T12:27:00Z">
              <w:tcPr>
                <w:tcW w:w="8300" w:type="dxa"/>
                <w:tcBorders>
                  <w:top w:val="single" w:sz="8" w:space="0" w:color="auto"/>
                  <w:left w:val="nil"/>
                  <w:bottom w:val="single" w:sz="8" w:space="0" w:color="auto"/>
                  <w:right w:val="single" w:sz="8" w:space="0" w:color="auto"/>
                </w:tcBorders>
                <w:shd w:val="clear" w:color="auto" w:fill="000000"/>
                <w:noWrap/>
                <w:tcMar>
                  <w:top w:w="0" w:type="dxa"/>
                  <w:left w:w="108" w:type="dxa"/>
                  <w:bottom w:w="0" w:type="dxa"/>
                  <w:right w:w="108" w:type="dxa"/>
                </w:tcMar>
                <w:vAlign w:val="bottom"/>
                <w:hideMark/>
              </w:tcPr>
            </w:tcPrChange>
          </w:tcPr>
          <w:p w14:paraId="2CAE776F" w14:textId="77777777" w:rsidR="00AD3BCF" w:rsidRPr="006A0830" w:rsidRDefault="00AD3BCF">
            <w:pPr>
              <w:pStyle w:val="xxxmsonormal"/>
              <w:jc w:val="center"/>
              <w:rPr>
                <w:ins w:id="199" w:author="Sathish Thirugnanavelu" w:date="2019-12-04T12:21:00Z"/>
                <w:rFonts w:ascii="Arial(body)" w:hAnsi="Arial(body)" w:cstheme="majorHAnsi"/>
                <w:sz w:val="20"/>
                <w:szCs w:val="20"/>
                <w:rPrChange w:id="200" w:author="Sathish Thirugnanavelu" w:date="2019-12-04T12:26:00Z">
                  <w:rPr>
                    <w:ins w:id="201" w:author="Sathish Thirugnanavelu" w:date="2019-12-04T12:21:00Z"/>
                  </w:rPr>
                </w:rPrChange>
              </w:rPr>
            </w:pPr>
            <w:ins w:id="202" w:author="Sathish Thirugnanavelu" w:date="2019-12-04T12:21:00Z">
              <w:r w:rsidRPr="006A0830">
                <w:rPr>
                  <w:rFonts w:ascii="Arial(body)" w:hAnsi="Arial(body)" w:cstheme="majorHAnsi"/>
                  <w:b/>
                  <w:bCs/>
                  <w:color w:val="FFFFFF"/>
                  <w:sz w:val="20"/>
                  <w:szCs w:val="20"/>
                  <w:rPrChange w:id="203" w:author="Sathish Thirugnanavelu" w:date="2019-12-04T12:26:00Z">
                    <w:rPr>
                      <w:rFonts w:ascii="Calibri" w:hAnsi="Calibri" w:cs="Calibri"/>
                      <w:b/>
                      <w:bCs/>
                      <w:color w:val="FFFFFF"/>
                      <w:sz w:val="22"/>
                      <w:szCs w:val="22"/>
                    </w:rPr>
                  </w:rPrChange>
                </w:rPr>
                <w:t>URL</w:t>
              </w:r>
            </w:ins>
          </w:p>
        </w:tc>
      </w:tr>
      <w:tr w:rsidR="00AD3BCF" w14:paraId="769FDB66" w14:textId="77777777" w:rsidTr="006A0830">
        <w:trPr>
          <w:trHeight w:val="300"/>
          <w:ins w:id="204" w:author="Sathish Thirugnanavelu" w:date="2019-12-04T12:21:00Z"/>
          <w:trPrChange w:id="205" w:author="Sathish Thirugnanavelu" w:date="2019-12-04T12:27:00Z">
            <w:trPr>
              <w:trHeight w:val="300"/>
            </w:trPr>
          </w:trPrChange>
        </w:trPr>
        <w:tc>
          <w:tcPr>
            <w:tcW w:w="24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Change w:id="206" w:author="Sathish Thirugnanavelu" w:date="2019-12-04T12:27:00Z">
              <w:tcPr>
                <w:tcW w:w="3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tcPrChange>
          </w:tcPr>
          <w:p w14:paraId="7F07EEF2" w14:textId="77777777" w:rsidR="00AD3BCF" w:rsidRPr="006A0830" w:rsidRDefault="00AD3BCF">
            <w:pPr>
              <w:pStyle w:val="xxxmsonormal"/>
              <w:jc w:val="center"/>
              <w:rPr>
                <w:ins w:id="207" w:author="Sathish Thirugnanavelu" w:date="2019-12-04T12:21:00Z"/>
                <w:rFonts w:ascii="Arial(body)" w:hAnsi="Arial(body)" w:cstheme="majorHAnsi"/>
                <w:sz w:val="20"/>
                <w:szCs w:val="20"/>
                <w:rPrChange w:id="208" w:author="Sathish Thirugnanavelu" w:date="2019-12-04T12:26:00Z">
                  <w:rPr>
                    <w:ins w:id="209" w:author="Sathish Thirugnanavelu" w:date="2019-12-04T12:21:00Z"/>
                  </w:rPr>
                </w:rPrChange>
              </w:rPr>
            </w:pPr>
            <w:ins w:id="210" w:author="Sathish Thirugnanavelu" w:date="2019-12-04T12:21:00Z">
              <w:r w:rsidRPr="006A0830">
                <w:rPr>
                  <w:rFonts w:ascii="Arial(body)" w:hAnsi="Arial(body)" w:cstheme="majorHAnsi"/>
                  <w:color w:val="000000"/>
                  <w:sz w:val="20"/>
                  <w:szCs w:val="20"/>
                  <w:rPrChange w:id="211" w:author="Sathish Thirugnanavelu" w:date="2019-12-04T12:26:00Z">
                    <w:rPr>
                      <w:rFonts w:ascii="Calibri" w:hAnsi="Calibri" w:cs="Calibri"/>
                      <w:color w:val="000000"/>
                      <w:sz w:val="22"/>
                      <w:szCs w:val="22"/>
                    </w:rPr>
                  </w:rPrChange>
                </w:rPr>
                <w:t>South Carolina</w:t>
              </w:r>
            </w:ins>
          </w:p>
        </w:tc>
        <w:tc>
          <w:tcPr>
            <w:tcW w:w="6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Change w:id="212" w:author="Sathish Thirugnanavelu" w:date="2019-12-04T12:27:00Z">
              <w:tcPr>
                <w:tcW w:w="8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tcPrChange>
          </w:tcPr>
          <w:p w14:paraId="6E66BE4F" w14:textId="77777777" w:rsidR="00AD3BCF" w:rsidRPr="006A0830" w:rsidRDefault="00AD3BCF">
            <w:pPr>
              <w:pStyle w:val="xxxmsonormal"/>
              <w:rPr>
                <w:ins w:id="213" w:author="Sathish Thirugnanavelu" w:date="2019-12-04T12:21:00Z"/>
                <w:rFonts w:ascii="Arial(body)" w:hAnsi="Arial(body)" w:cstheme="majorHAnsi"/>
                <w:sz w:val="20"/>
                <w:szCs w:val="20"/>
                <w:rPrChange w:id="214" w:author="Sathish Thirugnanavelu" w:date="2019-12-04T12:26:00Z">
                  <w:rPr>
                    <w:ins w:id="215" w:author="Sathish Thirugnanavelu" w:date="2019-12-04T12:21:00Z"/>
                  </w:rPr>
                </w:rPrChange>
              </w:rPr>
              <w:pPrChange w:id="216" w:author="Sathish Thirugnanavelu" w:date="2019-12-04T12:27:00Z">
                <w:pPr>
                  <w:pStyle w:val="xxxmsonormal"/>
                  <w:jc w:val="center"/>
                </w:pPr>
              </w:pPrChange>
            </w:pPr>
            <w:ins w:id="217" w:author="Sathish Thirugnanavelu" w:date="2019-12-04T12:21:00Z">
              <w:r w:rsidRPr="006A0830">
                <w:rPr>
                  <w:rFonts w:ascii="Arial(body)" w:hAnsi="Arial(body)" w:cstheme="majorHAnsi"/>
                  <w:color w:val="0563C1"/>
                  <w:sz w:val="20"/>
                  <w:szCs w:val="20"/>
                  <w:u w:val="single"/>
                  <w:rPrChange w:id="218" w:author="Sathish Thirugnanavelu" w:date="2019-12-04T12:26:00Z">
                    <w:rPr>
                      <w:rFonts w:ascii="Calibri" w:hAnsi="Calibri" w:cs="Calibri"/>
                      <w:color w:val="0563C1"/>
                      <w:sz w:val="22"/>
                      <w:szCs w:val="22"/>
                      <w:u w:val="single"/>
                    </w:rPr>
                  </w:rPrChange>
                </w:rPr>
                <w:fldChar w:fldCharType="begin"/>
              </w:r>
              <w:r w:rsidRPr="006A0830">
                <w:rPr>
                  <w:rFonts w:ascii="Arial(body)" w:hAnsi="Arial(body)" w:cstheme="majorHAnsi"/>
                  <w:color w:val="0563C1"/>
                  <w:sz w:val="20"/>
                  <w:szCs w:val="20"/>
                  <w:u w:val="single"/>
                  <w:rPrChange w:id="219" w:author="Sathish Thirugnanavelu" w:date="2019-12-04T12:26:00Z">
                    <w:rPr>
                      <w:rFonts w:ascii="Calibri" w:hAnsi="Calibri" w:cs="Calibri"/>
                      <w:color w:val="0563C1"/>
                      <w:sz w:val="22"/>
                      <w:szCs w:val="22"/>
                      <w:u w:val="single"/>
                    </w:rPr>
                  </w:rPrChange>
                </w:rPr>
                <w:instrText xml:space="preserve"> HYPERLINK "https://urldefense.proofpoint.com/v2/url?u=https-3A__www.sccourts.org_casesearch_&amp;d=DwMFAg&amp;c=ZkecDCWBx1Gef1Z30rF7hcmiLU830RlabebNYewQ8lc&amp;r=6naRknarsyNCYzLwnRWFyNxtirHpVTLDGuNIY6BUlcM&amp;m=8QzxuOBcTp7PEBDsh22OJ2zo3-C95YczJAmk3SUO-io&amp;s=0I_UiiMW1v5cCHNtfmj2X2vjiQ0qt4ETE26MficHRCk&amp;e=" </w:instrText>
              </w:r>
              <w:r w:rsidRPr="006A0830">
                <w:rPr>
                  <w:rFonts w:ascii="Arial(body)" w:hAnsi="Arial(body)" w:cstheme="majorHAnsi"/>
                  <w:color w:val="0563C1"/>
                  <w:sz w:val="20"/>
                  <w:szCs w:val="20"/>
                  <w:u w:val="single"/>
                  <w:rPrChange w:id="220" w:author="Sathish Thirugnanavelu" w:date="2019-12-04T12:26:00Z">
                    <w:rPr>
                      <w:rFonts w:ascii="Calibri" w:hAnsi="Calibri" w:cs="Calibri"/>
                      <w:color w:val="0563C1"/>
                      <w:sz w:val="22"/>
                      <w:szCs w:val="22"/>
                      <w:u w:val="single"/>
                    </w:rPr>
                  </w:rPrChange>
                </w:rPr>
                <w:fldChar w:fldCharType="separate"/>
              </w:r>
              <w:r w:rsidRPr="006A0830">
                <w:rPr>
                  <w:rStyle w:val="Hyperlink"/>
                  <w:rFonts w:ascii="Arial(body)" w:hAnsi="Arial(body)" w:cstheme="majorHAnsi"/>
                  <w:color w:val="0563C1"/>
                  <w:sz w:val="20"/>
                  <w:szCs w:val="20"/>
                  <w:rPrChange w:id="221" w:author="Sathish Thirugnanavelu" w:date="2019-12-04T12:26:00Z">
                    <w:rPr>
                      <w:rStyle w:val="Hyperlink"/>
                      <w:rFonts w:ascii="Calibri" w:hAnsi="Calibri" w:cs="Calibri"/>
                      <w:color w:val="0563C1"/>
                      <w:sz w:val="22"/>
                      <w:szCs w:val="22"/>
                    </w:rPr>
                  </w:rPrChange>
                </w:rPr>
                <w:t>https://www.sccourts.org/casesearch/</w:t>
              </w:r>
              <w:r w:rsidRPr="006A0830">
                <w:rPr>
                  <w:rFonts w:ascii="Arial(body)" w:hAnsi="Arial(body)" w:cstheme="majorHAnsi"/>
                  <w:color w:val="0563C1"/>
                  <w:sz w:val="20"/>
                  <w:szCs w:val="20"/>
                  <w:u w:val="single"/>
                  <w:rPrChange w:id="222" w:author="Sathish Thirugnanavelu" w:date="2019-12-04T12:26:00Z">
                    <w:rPr>
                      <w:rFonts w:ascii="Calibri" w:hAnsi="Calibri" w:cs="Calibri"/>
                      <w:color w:val="0563C1"/>
                      <w:sz w:val="22"/>
                      <w:szCs w:val="22"/>
                      <w:u w:val="single"/>
                    </w:rPr>
                  </w:rPrChange>
                </w:rPr>
                <w:fldChar w:fldCharType="end"/>
              </w:r>
            </w:ins>
          </w:p>
        </w:tc>
      </w:tr>
      <w:tr w:rsidR="00AD3BCF" w14:paraId="1E9909E5" w14:textId="77777777" w:rsidTr="006A0830">
        <w:trPr>
          <w:trHeight w:val="300"/>
          <w:ins w:id="223" w:author="Sathish Thirugnanavelu" w:date="2019-12-04T12:21:00Z"/>
          <w:trPrChange w:id="224" w:author="Sathish Thirugnanavelu" w:date="2019-12-04T12:27:00Z">
            <w:trPr>
              <w:trHeight w:val="300"/>
            </w:trPr>
          </w:trPrChange>
        </w:trPr>
        <w:tc>
          <w:tcPr>
            <w:tcW w:w="24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Change w:id="225" w:author="Sathish Thirugnanavelu" w:date="2019-12-04T12:27:00Z">
              <w:tcPr>
                <w:tcW w:w="3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tcPrChange>
          </w:tcPr>
          <w:p w14:paraId="6DB0DE40" w14:textId="77777777" w:rsidR="00AD3BCF" w:rsidRPr="006A0830" w:rsidRDefault="00AD3BCF">
            <w:pPr>
              <w:pStyle w:val="xxxmsonormal"/>
              <w:jc w:val="center"/>
              <w:rPr>
                <w:ins w:id="226" w:author="Sathish Thirugnanavelu" w:date="2019-12-04T12:21:00Z"/>
                <w:rFonts w:ascii="Arial(body)" w:hAnsi="Arial(body)" w:cstheme="majorHAnsi"/>
                <w:sz w:val="20"/>
                <w:szCs w:val="20"/>
                <w:rPrChange w:id="227" w:author="Sathish Thirugnanavelu" w:date="2019-12-04T12:26:00Z">
                  <w:rPr>
                    <w:ins w:id="228" w:author="Sathish Thirugnanavelu" w:date="2019-12-04T12:21:00Z"/>
                  </w:rPr>
                </w:rPrChange>
              </w:rPr>
            </w:pPr>
            <w:ins w:id="229" w:author="Sathish Thirugnanavelu" w:date="2019-12-04T12:21:00Z">
              <w:r w:rsidRPr="006A0830">
                <w:rPr>
                  <w:rFonts w:ascii="Arial(body)" w:hAnsi="Arial(body)" w:cstheme="majorHAnsi"/>
                  <w:color w:val="000000"/>
                  <w:sz w:val="20"/>
                  <w:szCs w:val="20"/>
                  <w:rPrChange w:id="230" w:author="Sathish Thirugnanavelu" w:date="2019-12-04T12:26:00Z">
                    <w:rPr>
                      <w:rFonts w:ascii="Calibri" w:hAnsi="Calibri" w:cs="Calibri"/>
                      <w:color w:val="000000"/>
                      <w:sz w:val="22"/>
                      <w:szCs w:val="22"/>
                    </w:rPr>
                  </w:rPrChange>
                </w:rPr>
                <w:t xml:space="preserve">Wisconsin </w:t>
              </w:r>
            </w:ins>
          </w:p>
        </w:tc>
        <w:tc>
          <w:tcPr>
            <w:tcW w:w="6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Change w:id="231" w:author="Sathish Thirugnanavelu" w:date="2019-12-04T12:27:00Z">
              <w:tcPr>
                <w:tcW w:w="8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tcPrChange>
          </w:tcPr>
          <w:p w14:paraId="354B2361" w14:textId="77777777" w:rsidR="00AD3BCF" w:rsidRPr="006A0830" w:rsidRDefault="00AD3BCF">
            <w:pPr>
              <w:pStyle w:val="xxxmsonormal"/>
              <w:rPr>
                <w:ins w:id="232" w:author="Sathish Thirugnanavelu" w:date="2019-12-04T12:21:00Z"/>
                <w:rFonts w:ascii="Arial(body)" w:hAnsi="Arial(body)" w:cstheme="majorHAnsi"/>
                <w:sz w:val="20"/>
                <w:szCs w:val="20"/>
                <w:rPrChange w:id="233" w:author="Sathish Thirugnanavelu" w:date="2019-12-04T12:26:00Z">
                  <w:rPr>
                    <w:ins w:id="234" w:author="Sathish Thirugnanavelu" w:date="2019-12-04T12:21:00Z"/>
                  </w:rPr>
                </w:rPrChange>
              </w:rPr>
              <w:pPrChange w:id="235" w:author="Sathish Thirugnanavelu" w:date="2019-12-04T12:27:00Z">
                <w:pPr>
                  <w:pStyle w:val="xxxmsonormal"/>
                  <w:jc w:val="center"/>
                </w:pPr>
              </w:pPrChange>
            </w:pPr>
            <w:ins w:id="236" w:author="Sathish Thirugnanavelu" w:date="2019-12-04T12:21:00Z">
              <w:r w:rsidRPr="006A0830">
                <w:rPr>
                  <w:rFonts w:ascii="Arial(body)" w:hAnsi="Arial(body)" w:cstheme="majorHAnsi"/>
                  <w:color w:val="0563C1"/>
                  <w:sz w:val="20"/>
                  <w:szCs w:val="20"/>
                  <w:u w:val="single"/>
                  <w:rPrChange w:id="237" w:author="Sathish Thirugnanavelu" w:date="2019-12-04T12:26:00Z">
                    <w:rPr>
                      <w:rFonts w:ascii="Calibri" w:hAnsi="Calibri" w:cs="Calibri"/>
                      <w:color w:val="0563C1"/>
                      <w:sz w:val="22"/>
                      <w:szCs w:val="22"/>
                      <w:u w:val="single"/>
                    </w:rPr>
                  </w:rPrChange>
                </w:rPr>
                <w:fldChar w:fldCharType="begin"/>
              </w:r>
              <w:r w:rsidRPr="006A0830">
                <w:rPr>
                  <w:rFonts w:ascii="Arial(body)" w:hAnsi="Arial(body)" w:cstheme="majorHAnsi"/>
                  <w:color w:val="0563C1"/>
                  <w:sz w:val="20"/>
                  <w:szCs w:val="20"/>
                  <w:u w:val="single"/>
                  <w:rPrChange w:id="238" w:author="Sathish Thirugnanavelu" w:date="2019-12-04T12:26:00Z">
                    <w:rPr>
                      <w:rFonts w:ascii="Calibri" w:hAnsi="Calibri" w:cs="Calibri"/>
                      <w:color w:val="0563C1"/>
                      <w:sz w:val="22"/>
                      <w:szCs w:val="22"/>
                      <w:u w:val="single"/>
                    </w:rPr>
                  </w:rPrChange>
                </w:rPr>
                <w:instrText xml:space="preserve"> HYPERLINK "https://urldefense.proofpoint.com/v2/url?u=https-3A__wcca.wicourts.gov_case.html&amp;d=DwMFAg&amp;c=ZkecDCWBx1Gef1Z30rF7hcmiLU830RlabebNYewQ8lc&amp;r=6naRknarsyNCYzLwnRWFyNxtirHpVTLDGuNIY6BUlcM&amp;m=8QzxuOBcTp7PEBDsh22OJ2zo3-C95YczJAmk3SUO-io&amp;s=bwkaO-SiBK0RgfX906G4ww1JCls-EymM5Ea2h8znF-U&amp;e=" </w:instrText>
              </w:r>
              <w:r w:rsidRPr="006A0830">
                <w:rPr>
                  <w:rFonts w:ascii="Arial(body)" w:hAnsi="Arial(body)" w:cstheme="majorHAnsi"/>
                  <w:color w:val="0563C1"/>
                  <w:sz w:val="20"/>
                  <w:szCs w:val="20"/>
                  <w:u w:val="single"/>
                  <w:rPrChange w:id="239" w:author="Sathish Thirugnanavelu" w:date="2019-12-04T12:26:00Z">
                    <w:rPr>
                      <w:rFonts w:ascii="Calibri" w:hAnsi="Calibri" w:cs="Calibri"/>
                      <w:color w:val="0563C1"/>
                      <w:sz w:val="22"/>
                      <w:szCs w:val="22"/>
                      <w:u w:val="single"/>
                    </w:rPr>
                  </w:rPrChange>
                </w:rPr>
                <w:fldChar w:fldCharType="separate"/>
              </w:r>
              <w:r w:rsidRPr="006A0830">
                <w:rPr>
                  <w:rStyle w:val="Hyperlink"/>
                  <w:rFonts w:ascii="Arial(body)" w:hAnsi="Arial(body)" w:cstheme="majorHAnsi"/>
                  <w:color w:val="0563C1"/>
                  <w:sz w:val="20"/>
                  <w:szCs w:val="20"/>
                  <w:rPrChange w:id="240" w:author="Sathish Thirugnanavelu" w:date="2019-12-04T12:26:00Z">
                    <w:rPr>
                      <w:rStyle w:val="Hyperlink"/>
                      <w:rFonts w:ascii="Calibri" w:hAnsi="Calibri" w:cs="Calibri"/>
                      <w:color w:val="0563C1"/>
                      <w:sz w:val="22"/>
                      <w:szCs w:val="22"/>
                    </w:rPr>
                  </w:rPrChange>
                </w:rPr>
                <w:t>https://wcca.wicourts.gov/case.html</w:t>
              </w:r>
              <w:r w:rsidRPr="006A0830">
                <w:rPr>
                  <w:rFonts w:ascii="Arial(body)" w:hAnsi="Arial(body)" w:cstheme="majorHAnsi"/>
                  <w:color w:val="0563C1"/>
                  <w:sz w:val="20"/>
                  <w:szCs w:val="20"/>
                  <w:u w:val="single"/>
                  <w:rPrChange w:id="241" w:author="Sathish Thirugnanavelu" w:date="2019-12-04T12:26:00Z">
                    <w:rPr>
                      <w:rFonts w:ascii="Calibri" w:hAnsi="Calibri" w:cs="Calibri"/>
                      <w:color w:val="0563C1"/>
                      <w:sz w:val="22"/>
                      <w:szCs w:val="22"/>
                      <w:u w:val="single"/>
                    </w:rPr>
                  </w:rPrChange>
                </w:rPr>
                <w:fldChar w:fldCharType="end"/>
              </w:r>
            </w:ins>
          </w:p>
        </w:tc>
      </w:tr>
      <w:tr w:rsidR="00AD3BCF" w14:paraId="31A2B245" w14:textId="77777777" w:rsidTr="006A0830">
        <w:trPr>
          <w:trHeight w:val="300"/>
          <w:ins w:id="242" w:author="Sathish Thirugnanavelu" w:date="2019-12-04T12:21:00Z"/>
          <w:trPrChange w:id="243" w:author="Sathish Thirugnanavelu" w:date="2019-12-04T12:27:00Z">
            <w:trPr>
              <w:trHeight w:val="300"/>
            </w:trPr>
          </w:trPrChange>
        </w:trPr>
        <w:tc>
          <w:tcPr>
            <w:tcW w:w="24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Change w:id="244" w:author="Sathish Thirugnanavelu" w:date="2019-12-04T12:27:00Z">
              <w:tcPr>
                <w:tcW w:w="3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tcPrChange>
          </w:tcPr>
          <w:p w14:paraId="701D5EDF" w14:textId="77777777" w:rsidR="00AD3BCF" w:rsidRPr="006A0830" w:rsidRDefault="00AD3BCF">
            <w:pPr>
              <w:pStyle w:val="xxxmsonormal"/>
              <w:jc w:val="center"/>
              <w:rPr>
                <w:ins w:id="245" w:author="Sathish Thirugnanavelu" w:date="2019-12-04T12:21:00Z"/>
                <w:rFonts w:ascii="Arial(body)" w:hAnsi="Arial(body)" w:cstheme="majorHAnsi"/>
                <w:sz w:val="20"/>
                <w:szCs w:val="20"/>
                <w:rPrChange w:id="246" w:author="Sathish Thirugnanavelu" w:date="2019-12-04T12:26:00Z">
                  <w:rPr>
                    <w:ins w:id="247" w:author="Sathish Thirugnanavelu" w:date="2019-12-04T12:21:00Z"/>
                  </w:rPr>
                </w:rPrChange>
              </w:rPr>
            </w:pPr>
            <w:ins w:id="248" w:author="Sathish Thirugnanavelu" w:date="2019-12-04T12:21:00Z">
              <w:r w:rsidRPr="006A0830">
                <w:rPr>
                  <w:rFonts w:ascii="Arial(body)" w:hAnsi="Arial(body)" w:cstheme="majorHAnsi"/>
                  <w:color w:val="000000"/>
                  <w:sz w:val="20"/>
                  <w:szCs w:val="20"/>
                  <w:rPrChange w:id="249" w:author="Sathish Thirugnanavelu" w:date="2019-12-04T12:26:00Z">
                    <w:rPr>
                      <w:rFonts w:ascii="Calibri" w:hAnsi="Calibri" w:cs="Calibri"/>
                      <w:color w:val="000000"/>
                      <w:sz w:val="22"/>
                      <w:szCs w:val="22"/>
                    </w:rPr>
                  </w:rPrChange>
                </w:rPr>
                <w:t>Oklahoma</w:t>
              </w:r>
            </w:ins>
          </w:p>
        </w:tc>
        <w:tc>
          <w:tcPr>
            <w:tcW w:w="6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Change w:id="250" w:author="Sathish Thirugnanavelu" w:date="2019-12-04T12:27:00Z">
              <w:tcPr>
                <w:tcW w:w="8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tcPrChange>
          </w:tcPr>
          <w:p w14:paraId="31CD7232" w14:textId="77777777" w:rsidR="00AD3BCF" w:rsidRPr="006A0830" w:rsidRDefault="00AD3BCF">
            <w:pPr>
              <w:pStyle w:val="xxxmsonormal"/>
              <w:rPr>
                <w:ins w:id="251" w:author="Sathish Thirugnanavelu" w:date="2019-12-04T12:21:00Z"/>
                <w:rFonts w:ascii="Arial(body)" w:hAnsi="Arial(body)" w:cstheme="majorHAnsi"/>
                <w:sz w:val="20"/>
                <w:szCs w:val="20"/>
                <w:rPrChange w:id="252" w:author="Sathish Thirugnanavelu" w:date="2019-12-04T12:26:00Z">
                  <w:rPr>
                    <w:ins w:id="253" w:author="Sathish Thirugnanavelu" w:date="2019-12-04T12:21:00Z"/>
                  </w:rPr>
                </w:rPrChange>
              </w:rPr>
              <w:pPrChange w:id="254" w:author="Sathish Thirugnanavelu" w:date="2019-12-04T12:27:00Z">
                <w:pPr>
                  <w:pStyle w:val="xxxmsonormal"/>
                  <w:jc w:val="center"/>
                </w:pPr>
              </w:pPrChange>
            </w:pPr>
            <w:ins w:id="255" w:author="Sathish Thirugnanavelu" w:date="2019-12-04T12:21:00Z">
              <w:r w:rsidRPr="006A0830">
                <w:rPr>
                  <w:rFonts w:ascii="Arial(body)" w:hAnsi="Arial(body)" w:cstheme="majorHAnsi"/>
                  <w:color w:val="0563C1"/>
                  <w:sz w:val="20"/>
                  <w:szCs w:val="20"/>
                  <w:u w:val="single"/>
                  <w:rPrChange w:id="256" w:author="Sathish Thirugnanavelu" w:date="2019-12-04T12:26:00Z">
                    <w:rPr>
                      <w:rFonts w:ascii="Calibri" w:hAnsi="Calibri" w:cs="Calibri"/>
                      <w:color w:val="0563C1"/>
                      <w:sz w:val="22"/>
                      <w:szCs w:val="22"/>
                      <w:u w:val="single"/>
                    </w:rPr>
                  </w:rPrChange>
                </w:rPr>
                <w:fldChar w:fldCharType="begin"/>
              </w:r>
              <w:r w:rsidRPr="006A0830">
                <w:rPr>
                  <w:rFonts w:ascii="Arial(body)" w:hAnsi="Arial(body)" w:cstheme="majorHAnsi"/>
                  <w:color w:val="0563C1"/>
                  <w:sz w:val="20"/>
                  <w:szCs w:val="20"/>
                  <w:u w:val="single"/>
                  <w:rPrChange w:id="257" w:author="Sathish Thirugnanavelu" w:date="2019-12-04T12:26:00Z">
                    <w:rPr>
                      <w:rFonts w:ascii="Calibri" w:hAnsi="Calibri" w:cs="Calibri"/>
                      <w:color w:val="0563C1"/>
                      <w:sz w:val="22"/>
                      <w:szCs w:val="22"/>
                      <w:u w:val="single"/>
                    </w:rPr>
                  </w:rPrChange>
                </w:rPr>
                <w:instrText xml:space="preserve"> HYPERLINK "https://urldefense.proofpoint.com/v2/url?u=https-3A__www.oscn.net_dockets_search.aspx&amp;d=DwMFAg&amp;c=ZkecDCWBx1Gef1Z30rF7hcmiLU830RlabebNYewQ8lc&amp;r=6naRknarsyNCYzLwnRWFyNxtirHpVTLDGuNIY6BUlcM&amp;m=8QzxuOBcTp7PEBDsh22OJ2zo3-C95YczJAmk3SUO-io&amp;s=aLy3FHprdIYEvxG4nSdvPOrukT0mZfg0bo_FaRw69B8&amp;e=" </w:instrText>
              </w:r>
              <w:r w:rsidRPr="006A0830">
                <w:rPr>
                  <w:rFonts w:ascii="Arial(body)" w:hAnsi="Arial(body)" w:cstheme="majorHAnsi"/>
                  <w:color w:val="0563C1"/>
                  <w:sz w:val="20"/>
                  <w:szCs w:val="20"/>
                  <w:u w:val="single"/>
                  <w:rPrChange w:id="258" w:author="Sathish Thirugnanavelu" w:date="2019-12-04T12:26:00Z">
                    <w:rPr>
                      <w:rFonts w:ascii="Calibri" w:hAnsi="Calibri" w:cs="Calibri"/>
                      <w:color w:val="0563C1"/>
                      <w:sz w:val="22"/>
                      <w:szCs w:val="22"/>
                      <w:u w:val="single"/>
                    </w:rPr>
                  </w:rPrChange>
                </w:rPr>
                <w:fldChar w:fldCharType="separate"/>
              </w:r>
              <w:r w:rsidRPr="006A0830">
                <w:rPr>
                  <w:rStyle w:val="Hyperlink"/>
                  <w:rFonts w:ascii="Arial(body)" w:hAnsi="Arial(body)" w:cstheme="majorHAnsi"/>
                  <w:color w:val="0563C1"/>
                  <w:sz w:val="20"/>
                  <w:szCs w:val="20"/>
                  <w:rPrChange w:id="259" w:author="Sathish Thirugnanavelu" w:date="2019-12-04T12:26:00Z">
                    <w:rPr>
                      <w:rStyle w:val="Hyperlink"/>
                      <w:rFonts w:ascii="Calibri" w:hAnsi="Calibri" w:cs="Calibri"/>
                      <w:color w:val="0563C1"/>
                      <w:sz w:val="22"/>
                      <w:szCs w:val="22"/>
                    </w:rPr>
                  </w:rPrChange>
                </w:rPr>
                <w:t>https://www.oscn.net/dockets/search.aspx</w:t>
              </w:r>
              <w:r w:rsidRPr="006A0830">
                <w:rPr>
                  <w:rFonts w:ascii="Arial(body)" w:hAnsi="Arial(body)" w:cstheme="majorHAnsi"/>
                  <w:color w:val="0563C1"/>
                  <w:sz w:val="20"/>
                  <w:szCs w:val="20"/>
                  <w:u w:val="single"/>
                  <w:rPrChange w:id="260" w:author="Sathish Thirugnanavelu" w:date="2019-12-04T12:26:00Z">
                    <w:rPr>
                      <w:rFonts w:ascii="Calibri" w:hAnsi="Calibri" w:cs="Calibri"/>
                      <w:color w:val="0563C1"/>
                      <w:sz w:val="22"/>
                      <w:szCs w:val="22"/>
                      <w:u w:val="single"/>
                    </w:rPr>
                  </w:rPrChange>
                </w:rPr>
                <w:fldChar w:fldCharType="end"/>
              </w:r>
            </w:ins>
          </w:p>
        </w:tc>
      </w:tr>
      <w:tr w:rsidR="00AD3BCF" w14:paraId="3425030A" w14:textId="77777777" w:rsidTr="006A0830">
        <w:trPr>
          <w:trHeight w:val="300"/>
          <w:ins w:id="261" w:author="Sathish Thirugnanavelu" w:date="2019-12-04T12:21:00Z"/>
          <w:trPrChange w:id="262" w:author="Sathish Thirugnanavelu" w:date="2019-12-04T12:27:00Z">
            <w:trPr>
              <w:trHeight w:val="300"/>
            </w:trPr>
          </w:trPrChange>
        </w:trPr>
        <w:tc>
          <w:tcPr>
            <w:tcW w:w="24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Change w:id="263" w:author="Sathish Thirugnanavelu" w:date="2019-12-04T12:27:00Z">
              <w:tcPr>
                <w:tcW w:w="3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tcPrChange>
          </w:tcPr>
          <w:p w14:paraId="499DCD31" w14:textId="77777777" w:rsidR="00AD3BCF" w:rsidRPr="006A0830" w:rsidRDefault="00AD3BCF">
            <w:pPr>
              <w:pStyle w:val="xxxmsonormal"/>
              <w:jc w:val="center"/>
              <w:rPr>
                <w:ins w:id="264" w:author="Sathish Thirugnanavelu" w:date="2019-12-04T12:21:00Z"/>
                <w:rFonts w:ascii="Arial(body)" w:hAnsi="Arial(body)" w:cstheme="majorHAnsi"/>
                <w:sz w:val="20"/>
                <w:szCs w:val="20"/>
                <w:rPrChange w:id="265" w:author="Sathish Thirugnanavelu" w:date="2019-12-04T12:26:00Z">
                  <w:rPr>
                    <w:ins w:id="266" w:author="Sathish Thirugnanavelu" w:date="2019-12-04T12:21:00Z"/>
                  </w:rPr>
                </w:rPrChange>
              </w:rPr>
            </w:pPr>
            <w:ins w:id="267" w:author="Sathish Thirugnanavelu" w:date="2019-12-04T12:21:00Z">
              <w:r w:rsidRPr="006A0830">
                <w:rPr>
                  <w:rFonts w:ascii="Arial(body)" w:hAnsi="Arial(body)" w:cstheme="majorHAnsi"/>
                  <w:color w:val="000000"/>
                  <w:sz w:val="20"/>
                  <w:szCs w:val="20"/>
                  <w:rPrChange w:id="268" w:author="Sathish Thirugnanavelu" w:date="2019-12-04T12:26:00Z">
                    <w:rPr>
                      <w:rFonts w:ascii="Calibri" w:hAnsi="Calibri" w:cs="Calibri"/>
                      <w:color w:val="000000"/>
                      <w:sz w:val="22"/>
                      <w:szCs w:val="22"/>
                    </w:rPr>
                  </w:rPrChange>
                </w:rPr>
                <w:t>Various FL counties (</w:t>
              </w:r>
              <w:proofErr w:type="spellStart"/>
              <w:r w:rsidRPr="006A0830">
                <w:rPr>
                  <w:rFonts w:ascii="Arial(body)" w:hAnsi="Arial(body)" w:cstheme="majorHAnsi"/>
                  <w:color w:val="000000"/>
                  <w:sz w:val="20"/>
                  <w:szCs w:val="20"/>
                  <w:rPrChange w:id="269" w:author="Sathish Thirugnanavelu" w:date="2019-12-04T12:26:00Z">
                    <w:rPr>
                      <w:rFonts w:ascii="Calibri" w:hAnsi="Calibri" w:cs="Calibri"/>
                      <w:color w:val="000000"/>
                      <w:sz w:val="22"/>
                      <w:szCs w:val="22"/>
                    </w:rPr>
                  </w:rPrChange>
                </w:rPr>
                <w:t>Civitek</w:t>
              </w:r>
              <w:proofErr w:type="spellEnd"/>
              <w:r w:rsidRPr="006A0830">
                <w:rPr>
                  <w:rFonts w:ascii="Arial(body)" w:hAnsi="Arial(body)" w:cstheme="majorHAnsi"/>
                  <w:color w:val="000000"/>
                  <w:sz w:val="20"/>
                  <w:szCs w:val="20"/>
                  <w:rPrChange w:id="270" w:author="Sathish Thirugnanavelu" w:date="2019-12-04T12:26:00Z">
                    <w:rPr>
                      <w:rFonts w:ascii="Calibri" w:hAnsi="Calibri" w:cs="Calibri"/>
                      <w:color w:val="000000"/>
                      <w:sz w:val="22"/>
                      <w:szCs w:val="22"/>
                    </w:rPr>
                  </w:rPrChange>
                </w:rPr>
                <w:t>)</w:t>
              </w:r>
            </w:ins>
          </w:p>
        </w:tc>
        <w:tc>
          <w:tcPr>
            <w:tcW w:w="6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Change w:id="271" w:author="Sathish Thirugnanavelu" w:date="2019-12-04T12:27:00Z">
              <w:tcPr>
                <w:tcW w:w="8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tcPrChange>
          </w:tcPr>
          <w:p w14:paraId="45D5BF9F" w14:textId="77777777" w:rsidR="00AD3BCF" w:rsidRPr="006A0830" w:rsidRDefault="00AD3BCF">
            <w:pPr>
              <w:pStyle w:val="xxxmsonormal"/>
              <w:rPr>
                <w:ins w:id="272" w:author="Sathish Thirugnanavelu" w:date="2019-12-04T12:21:00Z"/>
                <w:rFonts w:ascii="Arial(body)" w:hAnsi="Arial(body)" w:cstheme="majorHAnsi"/>
                <w:sz w:val="20"/>
                <w:szCs w:val="20"/>
                <w:rPrChange w:id="273" w:author="Sathish Thirugnanavelu" w:date="2019-12-04T12:26:00Z">
                  <w:rPr>
                    <w:ins w:id="274" w:author="Sathish Thirugnanavelu" w:date="2019-12-04T12:21:00Z"/>
                  </w:rPr>
                </w:rPrChange>
              </w:rPr>
              <w:pPrChange w:id="275" w:author="Sathish Thirugnanavelu" w:date="2019-12-04T12:27:00Z">
                <w:pPr>
                  <w:pStyle w:val="xxxmsonormal"/>
                  <w:jc w:val="center"/>
                </w:pPr>
              </w:pPrChange>
            </w:pPr>
            <w:ins w:id="276" w:author="Sathish Thirugnanavelu" w:date="2019-12-04T12:21:00Z">
              <w:r w:rsidRPr="006A0830">
                <w:rPr>
                  <w:rFonts w:ascii="Arial(body)" w:hAnsi="Arial(body)" w:cstheme="majorHAnsi"/>
                  <w:color w:val="0563C1"/>
                  <w:sz w:val="20"/>
                  <w:szCs w:val="20"/>
                  <w:u w:val="single"/>
                  <w:rPrChange w:id="277" w:author="Sathish Thirugnanavelu" w:date="2019-12-04T12:26:00Z">
                    <w:rPr>
                      <w:rFonts w:ascii="Calibri" w:hAnsi="Calibri" w:cs="Calibri"/>
                      <w:color w:val="0563C1"/>
                      <w:sz w:val="22"/>
                      <w:szCs w:val="22"/>
                      <w:u w:val="single"/>
                    </w:rPr>
                  </w:rPrChange>
                </w:rPr>
                <w:fldChar w:fldCharType="begin"/>
              </w:r>
              <w:r w:rsidRPr="006A0830">
                <w:rPr>
                  <w:rFonts w:ascii="Arial(body)" w:hAnsi="Arial(body)" w:cstheme="majorHAnsi"/>
                  <w:color w:val="0563C1"/>
                  <w:sz w:val="20"/>
                  <w:szCs w:val="20"/>
                  <w:u w:val="single"/>
                  <w:rPrChange w:id="278" w:author="Sathish Thirugnanavelu" w:date="2019-12-04T12:26:00Z">
                    <w:rPr>
                      <w:rFonts w:ascii="Calibri" w:hAnsi="Calibri" w:cs="Calibri"/>
                      <w:color w:val="0563C1"/>
                      <w:sz w:val="22"/>
                      <w:szCs w:val="22"/>
                      <w:u w:val="single"/>
                    </w:rPr>
                  </w:rPrChange>
                </w:rPr>
                <w:instrText xml:space="preserve"> HYPERLINK "https://urldefense.proofpoint.com/v2/url?u=https-3A__www.civitekflorida.com_ocrs_county_&amp;d=DwMFAg&amp;c=ZkecDCWBx1Gef1Z30rF7hcmiLU830RlabebNYewQ8lc&amp;r=6naRknarsyNCYzLwnRWFyNxtirHpVTLDGuNIY6BUlcM&amp;m=8QzxuOBcTp7PEBDsh22OJ2zo3-C95YczJAmk3SUO-io&amp;s=-MzKTq2Rb63g4UEmYMO32cfBrNUtlx8OkaG2OME12QU&amp;e=" </w:instrText>
              </w:r>
              <w:r w:rsidRPr="006A0830">
                <w:rPr>
                  <w:rFonts w:ascii="Arial(body)" w:hAnsi="Arial(body)" w:cstheme="majorHAnsi"/>
                  <w:color w:val="0563C1"/>
                  <w:sz w:val="20"/>
                  <w:szCs w:val="20"/>
                  <w:u w:val="single"/>
                  <w:rPrChange w:id="279" w:author="Sathish Thirugnanavelu" w:date="2019-12-04T12:26:00Z">
                    <w:rPr>
                      <w:rFonts w:ascii="Calibri" w:hAnsi="Calibri" w:cs="Calibri"/>
                      <w:color w:val="0563C1"/>
                      <w:sz w:val="22"/>
                      <w:szCs w:val="22"/>
                      <w:u w:val="single"/>
                    </w:rPr>
                  </w:rPrChange>
                </w:rPr>
                <w:fldChar w:fldCharType="separate"/>
              </w:r>
              <w:r w:rsidRPr="006A0830">
                <w:rPr>
                  <w:rStyle w:val="Hyperlink"/>
                  <w:rFonts w:ascii="Arial(body)" w:hAnsi="Arial(body)" w:cstheme="majorHAnsi"/>
                  <w:color w:val="0563C1"/>
                  <w:sz w:val="20"/>
                  <w:szCs w:val="20"/>
                  <w:rPrChange w:id="280" w:author="Sathish Thirugnanavelu" w:date="2019-12-04T12:26:00Z">
                    <w:rPr>
                      <w:rStyle w:val="Hyperlink"/>
                      <w:rFonts w:ascii="Calibri" w:hAnsi="Calibri" w:cs="Calibri"/>
                      <w:color w:val="0563C1"/>
                      <w:sz w:val="22"/>
                      <w:szCs w:val="22"/>
                    </w:rPr>
                  </w:rPrChange>
                </w:rPr>
                <w:t>https://www.civitekflorida.com/ocrs/county/</w:t>
              </w:r>
              <w:r w:rsidRPr="006A0830">
                <w:rPr>
                  <w:rFonts w:ascii="Arial(body)" w:hAnsi="Arial(body)" w:cstheme="majorHAnsi"/>
                  <w:color w:val="0563C1"/>
                  <w:sz w:val="20"/>
                  <w:szCs w:val="20"/>
                  <w:u w:val="single"/>
                  <w:rPrChange w:id="281" w:author="Sathish Thirugnanavelu" w:date="2019-12-04T12:26:00Z">
                    <w:rPr>
                      <w:rFonts w:ascii="Calibri" w:hAnsi="Calibri" w:cs="Calibri"/>
                      <w:color w:val="0563C1"/>
                      <w:sz w:val="22"/>
                      <w:szCs w:val="22"/>
                      <w:u w:val="single"/>
                    </w:rPr>
                  </w:rPrChange>
                </w:rPr>
                <w:fldChar w:fldCharType="end"/>
              </w:r>
            </w:ins>
          </w:p>
        </w:tc>
      </w:tr>
      <w:tr w:rsidR="00AD3BCF" w14:paraId="61D829E8" w14:textId="77777777" w:rsidTr="006A0830">
        <w:trPr>
          <w:trHeight w:val="300"/>
          <w:ins w:id="282" w:author="Sathish Thirugnanavelu" w:date="2019-12-04T12:21:00Z"/>
          <w:trPrChange w:id="283" w:author="Sathish Thirugnanavelu" w:date="2019-12-04T12:27:00Z">
            <w:trPr>
              <w:trHeight w:val="300"/>
            </w:trPr>
          </w:trPrChange>
        </w:trPr>
        <w:tc>
          <w:tcPr>
            <w:tcW w:w="24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Change w:id="284" w:author="Sathish Thirugnanavelu" w:date="2019-12-04T12:27:00Z">
              <w:tcPr>
                <w:tcW w:w="3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tcPrChange>
          </w:tcPr>
          <w:p w14:paraId="0AF26D07" w14:textId="77777777" w:rsidR="00AD3BCF" w:rsidRPr="006A0830" w:rsidRDefault="00AD3BCF">
            <w:pPr>
              <w:pStyle w:val="xxxmsonormal"/>
              <w:jc w:val="center"/>
              <w:rPr>
                <w:ins w:id="285" w:author="Sathish Thirugnanavelu" w:date="2019-12-04T12:21:00Z"/>
                <w:rFonts w:ascii="Arial(body)" w:hAnsi="Arial(body)" w:cstheme="majorHAnsi"/>
                <w:sz w:val="20"/>
                <w:szCs w:val="20"/>
                <w:rPrChange w:id="286" w:author="Sathish Thirugnanavelu" w:date="2019-12-04T12:26:00Z">
                  <w:rPr>
                    <w:ins w:id="287" w:author="Sathish Thirugnanavelu" w:date="2019-12-04T12:21:00Z"/>
                  </w:rPr>
                </w:rPrChange>
              </w:rPr>
            </w:pPr>
            <w:ins w:id="288" w:author="Sathish Thirugnanavelu" w:date="2019-12-04T12:21:00Z">
              <w:r w:rsidRPr="006A0830">
                <w:rPr>
                  <w:rFonts w:ascii="Arial(body)" w:hAnsi="Arial(body)" w:cstheme="majorHAnsi"/>
                  <w:color w:val="000000"/>
                  <w:sz w:val="20"/>
                  <w:szCs w:val="20"/>
                  <w:rPrChange w:id="289" w:author="Sathish Thirugnanavelu" w:date="2019-12-04T12:26:00Z">
                    <w:rPr>
                      <w:rFonts w:ascii="Calibri" w:hAnsi="Calibri" w:cs="Calibri"/>
                      <w:color w:val="000000"/>
                      <w:sz w:val="22"/>
                      <w:szCs w:val="22"/>
                    </w:rPr>
                  </w:rPrChange>
                </w:rPr>
                <w:t>Arizona</w:t>
              </w:r>
            </w:ins>
          </w:p>
        </w:tc>
        <w:tc>
          <w:tcPr>
            <w:tcW w:w="6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Change w:id="290" w:author="Sathish Thirugnanavelu" w:date="2019-12-04T12:27:00Z">
              <w:tcPr>
                <w:tcW w:w="8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tcPrChange>
          </w:tcPr>
          <w:p w14:paraId="114D6995" w14:textId="77777777" w:rsidR="00AD3BCF" w:rsidRPr="006A0830" w:rsidRDefault="00AD3BCF">
            <w:pPr>
              <w:pStyle w:val="xxxmsonormal"/>
              <w:rPr>
                <w:ins w:id="291" w:author="Sathish Thirugnanavelu" w:date="2019-12-04T12:21:00Z"/>
                <w:rFonts w:ascii="Arial(body)" w:hAnsi="Arial(body)" w:cstheme="majorHAnsi"/>
                <w:sz w:val="20"/>
                <w:szCs w:val="20"/>
                <w:rPrChange w:id="292" w:author="Sathish Thirugnanavelu" w:date="2019-12-04T12:26:00Z">
                  <w:rPr>
                    <w:ins w:id="293" w:author="Sathish Thirugnanavelu" w:date="2019-12-04T12:21:00Z"/>
                  </w:rPr>
                </w:rPrChange>
              </w:rPr>
              <w:pPrChange w:id="294" w:author="Sathish Thirugnanavelu" w:date="2019-12-04T12:27:00Z">
                <w:pPr>
                  <w:pStyle w:val="xxxmsonormal"/>
                  <w:jc w:val="center"/>
                </w:pPr>
              </w:pPrChange>
            </w:pPr>
            <w:ins w:id="295" w:author="Sathish Thirugnanavelu" w:date="2019-12-04T12:21:00Z">
              <w:r w:rsidRPr="006A0830">
                <w:rPr>
                  <w:rFonts w:ascii="Arial(body)" w:hAnsi="Arial(body)" w:cstheme="majorHAnsi"/>
                  <w:color w:val="0563C1"/>
                  <w:sz w:val="20"/>
                  <w:szCs w:val="20"/>
                  <w:u w:val="single"/>
                  <w:rPrChange w:id="296" w:author="Sathish Thirugnanavelu" w:date="2019-12-04T12:26:00Z">
                    <w:rPr>
                      <w:rFonts w:ascii="Calibri" w:hAnsi="Calibri" w:cs="Calibri"/>
                      <w:color w:val="0563C1"/>
                      <w:sz w:val="22"/>
                      <w:szCs w:val="22"/>
                      <w:u w:val="single"/>
                    </w:rPr>
                  </w:rPrChange>
                </w:rPr>
                <w:fldChar w:fldCharType="begin"/>
              </w:r>
              <w:r w:rsidRPr="006A0830">
                <w:rPr>
                  <w:rFonts w:ascii="Arial(body)" w:hAnsi="Arial(body)" w:cstheme="majorHAnsi"/>
                  <w:color w:val="0563C1"/>
                  <w:sz w:val="20"/>
                  <w:szCs w:val="20"/>
                  <w:u w:val="single"/>
                  <w:rPrChange w:id="297" w:author="Sathish Thirugnanavelu" w:date="2019-12-04T12:26:00Z">
                    <w:rPr>
                      <w:rFonts w:ascii="Calibri" w:hAnsi="Calibri" w:cs="Calibri"/>
                      <w:color w:val="0563C1"/>
                      <w:sz w:val="22"/>
                      <w:szCs w:val="22"/>
                      <w:u w:val="single"/>
                    </w:rPr>
                  </w:rPrChange>
                </w:rPr>
                <w:instrText xml:space="preserve"> HYPERLINK "https://urldefense.proofpoint.com/v2/url?u=https-3A__apps.supremecourt.az.gov_publicaccess_caselookup.aspx&amp;d=DwMFAg&amp;c=ZkecDCWBx1Gef1Z30rF7hcmiLU830RlabebNYewQ8lc&amp;r=6naRknarsyNCYzLwnRWFyNxtirHpVTLDGuNIY6BUlcM&amp;m=8QzxuOBcTp7PEBDsh22OJ2zo3-C95YczJAmk3SUO-io&amp;s=t2wdUHLn8S3Jo5HxKubQ3K2zmv7eX_0lEFVlCCRG4ZE&amp;e=" </w:instrText>
              </w:r>
              <w:r w:rsidRPr="006A0830">
                <w:rPr>
                  <w:rFonts w:ascii="Arial(body)" w:hAnsi="Arial(body)" w:cstheme="majorHAnsi"/>
                  <w:color w:val="0563C1"/>
                  <w:sz w:val="20"/>
                  <w:szCs w:val="20"/>
                  <w:u w:val="single"/>
                  <w:rPrChange w:id="298" w:author="Sathish Thirugnanavelu" w:date="2019-12-04T12:26:00Z">
                    <w:rPr>
                      <w:rFonts w:ascii="Calibri" w:hAnsi="Calibri" w:cs="Calibri"/>
                      <w:color w:val="0563C1"/>
                      <w:sz w:val="22"/>
                      <w:szCs w:val="22"/>
                      <w:u w:val="single"/>
                    </w:rPr>
                  </w:rPrChange>
                </w:rPr>
                <w:fldChar w:fldCharType="separate"/>
              </w:r>
              <w:r w:rsidRPr="006A0830">
                <w:rPr>
                  <w:rStyle w:val="Hyperlink"/>
                  <w:rFonts w:ascii="Arial(body)" w:hAnsi="Arial(body)" w:cstheme="majorHAnsi"/>
                  <w:color w:val="0563C1"/>
                  <w:sz w:val="20"/>
                  <w:szCs w:val="20"/>
                  <w:rPrChange w:id="299" w:author="Sathish Thirugnanavelu" w:date="2019-12-04T12:26:00Z">
                    <w:rPr>
                      <w:rStyle w:val="Hyperlink"/>
                      <w:rFonts w:ascii="Calibri" w:hAnsi="Calibri" w:cs="Calibri"/>
                      <w:color w:val="0563C1"/>
                      <w:sz w:val="22"/>
                      <w:szCs w:val="22"/>
                    </w:rPr>
                  </w:rPrChange>
                </w:rPr>
                <w:t>https://apps.supremecourt.az.gov/publicaccess/caselookup.aspx</w:t>
              </w:r>
              <w:r w:rsidRPr="006A0830">
                <w:rPr>
                  <w:rFonts w:ascii="Arial(body)" w:hAnsi="Arial(body)" w:cstheme="majorHAnsi"/>
                  <w:color w:val="0563C1"/>
                  <w:sz w:val="20"/>
                  <w:szCs w:val="20"/>
                  <w:u w:val="single"/>
                  <w:rPrChange w:id="300" w:author="Sathish Thirugnanavelu" w:date="2019-12-04T12:26:00Z">
                    <w:rPr>
                      <w:rFonts w:ascii="Calibri" w:hAnsi="Calibri" w:cs="Calibri"/>
                      <w:color w:val="0563C1"/>
                      <w:sz w:val="22"/>
                      <w:szCs w:val="22"/>
                      <w:u w:val="single"/>
                    </w:rPr>
                  </w:rPrChange>
                </w:rPr>
                <w:fldChar w:fldCharType="end"/>
              </w:r>
            </w:ins>
          </w:p>
        </w:tc>
      </w:tr>
      <w:tr w:rsidR="00AD3BCF" w14:paraId="3344EB54" w14:textId="77777777" w:rsidTr="006A0830">
        <w:trPr>
          <w:trHeight w:val="300"/>
          <w:ins w:id="301" w:author="Sathish Thirugnanavelu" w:date="2019-12-04T12:21:00Z"/>
          <w:trPrChange w:id="302" w:author="Sathish Thirugnanavelu" w:date="2019-12-04T12:27:00Z">
            <w:trPr>
              <w:trHeight w:val="300"/>
            </w:trPr>
          </w:trPrChange>
        </w:trPr>
        <w:tc>
          <w:tcPr>
            <w:tcW w:w="24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Change w:id="303" w:author="Sathish Thirugnanavelu" w:date="2019-12-04T12:27:00Z">
              <w:tcPr>
                <w:tcW w:w="3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tcPrChange>
          </w:tcPr>
          <w:p w14:paraId="3CCC8CA3" w14:textId="77777777" w:rsidR="00AD3BCF" w:rsidRPr="006A0830" w:rsidRDefault="00AD3BCF">
            <w:pPr>
              <w:pStyle w:val="xxxmsonormal"/>
              <w:jc w:val="center"/>
              <w:rPr>
                <w:ins w:id="304" w:author="Sathish Thirugnanavelu" w:date="2019-12-04T12:21:00Z"/>
                <w:rFonts w:ascii="Arial(body)" w:hAnsi="Arial(body)" w:cstheme="majorHAnsi"/>
                <w:sz w:val="20"/>
                <w:szCs w:val="20"/>
                <w:rPrChange w:id="305" w:author="Sathish Thirugnanavelu" w:date="2019-12-04T12:26:00Z">
                  <w:rPr>
                    <w:ins w:id="306" w:author="Sathish Thirugnanavelu" w:date="2019-12-04T12:21:00Z"/>
                  </w:rPr>
                </w:rPrChange>
              </w:rPr>
            </w:pPr>
            <w:ins w:id="307" w:author="Sathish Thirugnanavelu" w:date="2019-12-04T12:21:00Z">
              <w:r w:rsidRPr="006A0830">
                <w:rPr>
                  <w:rFonts w:ascii="Arial(body)" w:hAnsi="Arial(body)" w:cstheme="majorHAnsi"/>
                  <w:color w:val="000000"/>
                  <w:sz w:val="20"/>
                  <w:szCs w:val="20"/>
                  <w:rPrChange w:id="308" w:author="Sathish Thirugnanavelu" w:date="2019-12-04T12:26:00Z">
                    <w:rPr>
                      <w:rFonts w:ascii="Calibri" w:hAnsi="Calibri" w:cs="Calibri"/>
                      <w:color w:val="000000"/>
                      <w:sz w:val="22"/>
                      <w:szCs w:val="22"/>
                    </w:rPr>
                  </w:rPrChange>
                </w:rPr>
                <w:t>Maricopa County, AZ (Superior court)</w:t>
              </w:r>
            </w:ins>
          </w:p>
        </w:tc>
        <w:tc>
          <w:tcPr>
            <w:tcW w:w="6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Change w:id="309" w:author="Sathish Thirugnanavelu" w:date="2019-12-04T12:27:00Z">
              <w:tcPr>
                <w:tcW w:w="8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tcPrChange>
          </w:tcPr>
          <w:p w14:paraId="0E3C1D83" w14:textId="77777777" w:rsidR="00AD3BCF" w:rsidRPr="006A0830" w:rsidRDefault="00AD3BCF">
            <w:pPr>
              <w:pStyle w:val="xxxmsonormal"/>
              <w:rPr>
                <w:ins w:id="310" w:author="Sathish Thirugnanavelu" w:date="2019-12-04T12:21:00Z"/>
                <w:rFonts w:ascii="Arial(body)" w:hAnsi="Arial(body)" w:cstheme="majorHAnsi"/>
                <w:sz w:val="20"/>
                <w:szCs w:val="20"/>
                <w:rPrChange w:id="311" w:author="Sathish Thirugnanavelu" w:date="2019-12-04T12:26:00Z">
                  <w:rPr>
                    <w:ins w:id="312" w:author="Sathish Thirugnanavelu" w:date="2019-12-04T12:21:00Z"/>
                  </w:rPr>
                </w:rPrChange>
              </w:rPr>
              <w:pPrChange w:id="313" w:author="Sathish Thirugnanavelu" w:date="2019-12-04T12:27:00Z">
                <w:pPr>
                  <w:pStyle w:val="xxxmsonormal"/>
                  <w:jc w:val="center"/>
                </w:pPr>
              </w:pPrChange>
            </w:pPr>
            <w:ins w:id="314" w:author="Sathish Thirugnanavelu" w:date="2019-12-04T12:21:00Z">
              <w:r w:rsidRPr="006A0830">
                <w:rPr>
                  <w:rFonts w:ascii="Arial(body)" w:hAnsi="Arial(body)" w:cstheme="majorHAnsi"/>
                  <w:color w:val="0563C1"/>
                  <w:sz w:val="20"/>
                  <w:szCs w:val="20"/>
                  <w:u w:val="single"/>
                  <w:rPrChange w:id="315" w:author="Sathish Thirugnanavelu" w:date="2019-12-04T12:26:00Z">
                    <w:rPr>
                      <w:rFonts w:ascii="Calibri" w:hAnsi="Calibri" w:cs="Calibri"/>
                      <w:color w:val="0563C1"/>
                      <w:sz w:val="22"/>
                      <w:szCs w:val="22"/>
                      <w:u w:val="single"/>
                    </w:rPr>
                  </w:rPrChange>
                </w:rPr>
                <w:fldChar w:fldCharType="begin"/>
              </w:r>
              <w:r w:rsidRPr="006A0830">
                <w:rPr>
                  <w:rFonts w:ascii="Arial(body)" w:hAnsi="Arial(body)" w:cstheme="majorHAnsi"/>
                  <w:color w:val="0563C1"/>
                  <w:sz w:val="20"/>
                  <w:szCs w:val="20"/>
                  <w:u w:val="single"/>
                  <w:rPrChange w:id="316" w:author="Sathish Thirugnanavelu" w:date="2019-12-04T12:26:00Z">
                    <w:rPr>
                      <w:rFonts w:ascii="Calibri" w:hAnsi="Calibri" w:cs="Calibri"/>
                      <w:color w:val="0563C1"/>
                      <w:sz w:val="22"/>
                      <w:szCs w:val="22"/>
                      <w:u w:val="single"/>
                    </w:rPr>
                  </w:rPrChange>
                </w:rPr>
                <w:instrText xml:space="preserve"> HYPERLINK "https://urldefense.proofpoint.com/v2/url?u=https-3A__www.superiorcourt.maricopa.gov_docket_CriminalCourtCases_caseSearch.asp&amp;d=DwMFAg&amp;c=ZkecDCWBx1Gef1Z30rF7hcmiLU830RlabebNYewQ8lc&amp;r=6naRknarsyNCYzLwnRWFyNxtirHpVTLDGuNIY6BUlcM&amp;m=8QzxuOBcTp7PEBDsh22OJ2zo3-C95YczJAmk3SUO-io&amp;s=uKle5BIHxGxuyynNydVrvnf5-_kahlkjTYnW0B7oq-o&amp;e=" </w:instrText>
              </w:r>
              <w:r w:rsidRPr="006A0830">
                <w:rPr>
                  <w:rFonts w:ascii="Arial(body)" w:hAnsi="Arial(body)" w:cstheme="majorHAnsi"/>
                  <w:color w:val="0563C1"/>
                  <w:sz w:val="20"/>
                  <w:szCs w:val="20"/>
                  <w:u w:val="single"/>
                  <w:rPrChange w:id="317" w:author="Sathish Thirugnanavelu" w:date="2019-12-04T12:26:00Z">
                    <w:rPr>
                      <w:rFonts w:ascii="Calibri" w:hAnsi="Calibri" w:cs="Calibri"/>
                      <w:color w:val="0563C1"/>
                      <w:sz w:val="22"/>
                      <w:szCs w:val="22"/>
                      <w:u w:val="single"/>
                    </w:rPr>
                  </w:rPrChange>
                </w:rPr>
                <w:fldChar w:fldCharType="separate"/>
              </w:r>
              <w:r w:rsidRPr="006A0830">
                <w:rPr>
                  <w:rStyle w:val="Hyperlink"/>
                  <w:rFonts w:ascii="Arial(body)" w:hAnsi="Arial(body)" w:cstheme="majorHAnsi"/>
                  <w:color w:val="0563C1"/>
                  <w:sz w:val="20"/>
                  <w:szCs w:val="20"/>
                  <w:rPrChange w:id="318" w:author="Sathish Thirugnanavelu" w:date="2019-12-04T12:26:00Z">
                    <w:rPr>
                      <w:rStyle w:val="Hyperlink"/>
                      <w:rFonts w:ascii="Calibri" w:hAnsi="Calibri" w:cs="Calibri"/>
                      <w:color w:val="0563C1"/>
                      <w:sz w:val="22"/>
                      <w:szCs w:val="22"/>
                    </w:rPr>
                  </w:rPrChange>
                </w:rPr>
                <w:t>https://www.superiorcourt.maricopa.gov/docket/CriminalCourtCases/caseSearch.asp</w:t>
              </w:r>
              <w:r w:rsidRPr="006A0830">
                <w:rPr>
                  <w:rFonts w:ascii="Arial(body)" w:hAnsi="Arial(body)" w:cstheme="majorHAnsi"/>
                  <w:color w:val="0563C1"/>
                  <w:sz w:val="20"/>
                  <w:szCs w:val="20"/>
                  <w:u w:val="single"/>
                  <w:rPrChange w:id="319" w:author="Sathish Thirugnanavelu" w:date="2019-12-04T12:26:00Z">
                    <w:rPr>
                      <w:rFonts w:ascii="Calibri" w:hAnsi="Calibri" w:cs="Calibri"/>
                      <w:color w:val="0563C1"/>
                      <w:sz w:val="22"/>
                      <w:szCs w:val="22"/>
                      <w:u w:val="single"/>
                    </w:rPr>
                  </w:rPrChange>
                </w:rPr>
                <w:fldChar w:fldCharType="end"/>
              </w:r>
            </w:ins>
          </w:p>
        </w:tc>
      </w:tr>
      <w:tr w:rsidR="00AD3BCF" w14:paraId="3FC94DF9" w14:textId="77777777" w:rsidTr="006A0830">
        <w:trPr>
          <w:trHeight w:val="300"/>
          <w:ins w:id="320" w:author="Sathish Thirugnanavelu" w:date="2019-12-04T12:21:00Z"/>
          <w:trPrChange w:id="321" w:author="Sathish Thirugnanavelu" w:date="2019-12-04T12:27:00Z">
            <w:trPr>
              <w:trHeight w:val="300"/>
            </w:trPr>
          </w:trPrChange>
        </w:trPr>
        <w:tc>
          <w:tcPr>
            <w:tcW w:w="24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Change w:id="322" w:author="Sathish Thirugnanavelu" w:date="2019-12-04T12:27:00Z">
              <w:tcPr>
                <w:tcW w:w="3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tcPrChange>
          </w:tcPr>
          <w:p w14:paraId="7604CCF4" w14:textId="77777777" w:rsidR="00AD3BCF" w:rsidRPr="006A0830" w:rsidRDefault="00AD3BCF">
            <w:pPr>
              <w:pStyle w:val="xxxmsonormal"/>
              <w:jc w:val="center"/>
              <w:rPr>
                <w:ins w:id="323" w:author="Sathish Thirugnanavelu" w:date="2019-12-04T12:21:00Z"/>
                <w:rFonts w:ascii="Arial(body)" w:hAnsi="Arial(body)" w:cstheme="majorHAnsi"/>
                <w:sz w:val="20"/>
                <w:szCs w:val="20"/>
                <w:rPrChange w:id="324" w:author="Sathish Thirugnanavelu" w:date="2019-12-04T12:26:00Z">
                  <w:rPr>
                    <w:ins w:id="325" w:author="Sathish Thirugnanavelu" w:date="2019-12-04T12:21:00Z"/>
                  </w:rPr>
                </w:rPrChange>
              </w:rPr>
            </w:pPr>
            <w:ins w:id="326" w:author="Sathish Thirugnanavelu" w:date="2019-12-04T12:21:00Z">
              <w:r w:rsidRPr="006A0830">
                <w:rPr>
                  <w:rFonts w:ascii="Arial(body)" w:hAnsi="Arial(body)" w:cstheme="majorHAnsi"/>
                  <w:color w:val="000000"/>
                  <w:sz w:val="20"/>
                  <w:szCs w:val="20"/>
                  <w:rPrChange w:id="327" w:author="Sathish Thirugnanavelu" w:date="2019-12-04T12:26:00Z">
                    <w:rPr>
                      <w:rFonts w:ascii="Calibri" w:hAnsi="Calibri" w:cs="Calibri"/>
                      <w:color w:val="000000"/>
                      <w:sz w:val="22"/>
                      <w:szCs w:val="22"/>
                    </w:rPr>
                  </w:rPrChange>
                </w:rPr>
                <w:t>Maricopa County, AZ (Justice courts)</w:t>
              </w:r>
            </w:ins>
          </w:p>
        </w:tc>
        <w:tc>
          <w:tcPr>
            <w:tcW w:w="6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Change w:id="328" w:author="Sathish Thirugnanavelu" w:date="2019-12-04T12:27:00Z">
              <w:tcPr>
                <w:tcW w:w="8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tcPrChange>
          </w:tcPr>
          <w:p w14:paraId="3137ABDF" w14:textId="77777777" w:rsidR="00AD3BCF" w:rsidRPr="006A0830" w:rsidRDefault="00AD3BCF">
            <w:pPr>
              <w:pStyle w:val="xxxmsonormal"/>
              <w:rPr>
                <w:ins w:id="329" w:author="Sathish Thirugnanavelu" w:date="2019-12-04T12:21:00Z"/>
                <w:rFonts w:ascii="Arial(body)" w:hAnsi="Arial(body)" w:cstheme="majorHAnsi"/>
                <w:sz w:val="20"/>
                <w:szCs w:val="20"/>
                <w:rPrChange w:id="330" w:author="Sathish Thirugnanavelu" w:date="2019-12-04T12:26:00Z">
                  <w:rPr>
                    <w:ins w:id="331" w:author="Sathish Thirugnanavelu" w:date="2019-12-04T12:21:00Z"/>
                  </w:rPr>
                </w:rPrChange>
              </w:rPr>
              <w:pPrChange w:id="332" w:author="Sathish Thirugnanavelu" w:date="2019-12-04T12:27:00Z">
                <w:pPr>
                  <w:pStyle w:val="xxxmsonormal"/>
                  <w:jc w:val="center"/>
                </w:pPr>
              </w:pPrChange>
            </w:pPr>
            <w:ins w:id="333" w:author="Sathish Thirugnanavelu" w:date="2019-12-04T12:21:00Z">
              <w:r w:rsidRPr="006A0830">
                <w:rPr>
                  <w:rFonts w:ascii="Arial(body)" w:hAnsi="Arial(body)" w:cstheme="majorHAnsi"/>
                  <w:color w:val="0563C1"/>
                  <w:sz w:val="20"/>
                  <w:szCs w:val="20"/>
                  <w:u w:val="single"/>
                  <w:rPrChange w:id="334" w:author="Sathish Thirugnanavelu" w:date="2019-12-04T12:26:00Z">
                    <w:rPr>
                      <w:rFonts w:ascii="Calibri" w:hAnsi="Calibri" w:cs="Calibri"/>
                      <w:color w:val="0563C1"/>
                      <w:sz w:val="22"/>
                      <w:szCs w:val="22"/>
                      <w:u w:val="single"/>
                    </w:rPr>
                  </w:rPrChange>
                </w:rPr>
                <w:fldChar w:fldCharType="begin"/>
              </w:r>
              <w:r w:rsidRPr="006A0830">
                <w:rPr>
                  <w:rFonts w:ascii="Arial(body)" w:hAnsi="Arial(body)" w:cstheme="majorHAnsi"/>
                  <w:color w:val="0563C1"/>
                  <w:sz w:val="20"/>
                  <w:szCs w:val="20"/>
                  <w:u w:val="single"/>
                  <w:rPrChange w:id="335" w:author="Sathish Thirugnanavelu" w:date="2019-12-04T12:26:00Z">
                    <w:rPr>
                      <w:rFonts w:ascii="Calibri" w:hAnsi="Calibri" w:cs="Calibri"/>
                      <w:color w:val="0563C1"/>
                      <w:sz w:val="22"/>
                      <w:szCs w:val="22"/>
                      <w:u w:val="single"/>
                    </w:rPr>
                  </w:rPrChange>
                </w:rPr>
                <w:instrText xml:space="preserve"> HYPERLINK "https://urldefense.proofpoint.com/v2/url?u=http-3A__justicecourts.maricopa.gov_FindACase_casehistory.aspx&amp;d=DwMFAg&amp;c=ZkecDCWBx1Gef1Z30rF7hcmiLU830RlabebNYewQ8lc&amp;r=6naRknarsyNCYzLwnRWFyNxtirHpVTLDGuNIY6BUlcM&amp;m=8QzxuOBcTp7PEBDsh22OJ2zo3-C95YczJAmk3SUO-io&amp;s=NqwR_qseXEBnqyMmvzhAPk6W7kF-cy417sQ4-MVUJag&amp;e=" </w:instrText>
              </w:r>
              <w:r w:rsidRPr="006A0830">
                <w:rPr>
                  <w:rFonts w:ascii="Arial(body)" w:hAnsi="Arial(body)" w:cstheme="majorHAnsi"/>
                  <w:color w:val="0563C1"/>
                  <w:sz w:val="20"/>
                  <w:szCs w:val="20"/>
                  <w:u w:val="single"/>
                  <w:rPrChange w:id="336" w:author="Sathish Thirugnanavelu" w:date="2019-12-04T12:26:00Z">
                    <w:rPr>
                      <w:rFonts w:ascii="Calibri" w:hAnsi="Calibri" w:cs="Calibri"/>
                      <w:color w:val="0563C1"/>
                      <w:sz w:val="22"/>
                      <w:szCs w:val="22"/>
                      <w:u w:val="single"/>
                    </w:rPr>
                  </w:rPrChange>
                </w:rPr>
                <w:fldChar w:fldCharType="separate"/>
              </w:r>
              <w:r w:rsidRPr="006A0830">
                <w:rPr>
                  <w:rStyle w:val="Hyperlink"/>
                  <w:rFonts w:ascii="Arial(body)" w:hAnsi="Arial(body)" w:cstheme="majorHAnsi"/>
                  <w:color w:val="0563C1"/>
                  <w:sz w:val="20"/>
                  <w:szCs w:val="20"/>
                  <w:rPrChange w:id="337" w:author="Sathish Thirugnanavelu" w:date="2019-12-04T12:26:00Z">
                    <w:rPr>
                      <w:rStyle w:val="Hyperlink"/>
                      <w:rFonts w:ascii="Calibri" w:hAnsi="Calibri" w:cs="Calibri"/>
                      <w:color w:val="0563C1"/>
                      <w:sz w:val="22"/>
                      <w:szCs w:val="22"/>
                    </w:rPr>
                  </w:rPrChange>
                </w:rPr>
                <w:t>http://justicecourts.maricopa.gov/FindACase/casehistory.aspx</w:t>
              </w:r>
              <w:r w:rsidRPr="006A0830">
                <w:rPr>
                  <w:rFonts w:ascii="Arial(body)" w:hAnsi="Arial(body)" w:cstheme="majorHAnsi"/>
                  <w:color w:val="0563C1"/>
                  <w:sz w:val="20"/>
                  <w:szCs w:val="20"/>
                  <w:u w:val="single"/>
                  <w:rPrChange w:id="338" w:author="Sathish Thirugnanavelu" w:date="2019-12-04T12:26:00Z">
                    <w:rPr>
                      <w:rFonts w:ascii="Calibri" w:hAnsi="Calibri" w:cs="Calibri"/>
                      <w:color w:val="0563C1"/>
                      <w:sz w:val="22"/>
                      <w:szCs w:val="22"/>
                      <w:u w:val="single"/>
                    </w:rPr>
                  </w:rPrChange>
                </w:rPr>
                <w:fldChar w:fldCharType="end"/>
              </w:r>
            </w:ins>
          </w:p>
        </w:tc>
      </w:tr>
      <w:tr w:rsidR="00AD3BCF" w14:paraId="2CC103A7" w14:textId="77777777" w:rsidTr="006A0830">
        <w:trPr>
          <w:trHeight w:val="300"/>
          <w:ins w:id="339" w:author="Sathish Thirugnanavelu" w:date="2019-12-04T12:21:00Z"/>
          <w:trPrChange w:id="340" w:author="Sathish Thirugnanavelu" w:date="2019-12-04T12:27:00Z">
            <w:trPr>
              <w:trHeight w:val="300"/>
            </w:trPr>
          </w:trPrChange>
        </w:trPr>
        <w:tc>
          <w:tcPr>
            <w:tcW w:w="24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Change w:id="341" w:author="Sathish Thirugnanavelu" w:date="2019-12-04T12:27:00Z">
              <w:tcPr>
                <w:tcW w:w="36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tcPrChange>
          </w:tcPr>
          <w:p w14:paraId="28C119A2" w14:textId="77777777" w:rsidR="00AD3BCF" w:rsidRPr="006A0830" w:rsidRDefault="00AD3BCF">
            <w:pPr>
              <w:pStyle w:val="xxxmsonormal"/>
              <w:jc w:val="center"/>
              <w:rPr>
                <w:ins w:id="342" w:author="Sathish Thirugnanavelu" w:date="2019-12-04T12:21:00Z"/>
                <w:rFonts w:ascii="Arial(body)" w:hAnsi="Arial(body)" w:cstheme="majorHAnsi"/>
                <w:sz w:val="20"/>
                <w:szCs w:val="20"/>
                <w:rPrChange w:id="343" w:author="Sathish Thirugnanavelu" w:date="2019-12-04T12:26:00Z">
                  <w:rPr>
                    <w:ins w:id="344" w:author="Sathish Thirugnanavelu" w:date="2019-12-04T12:21:00Z"/>
                  </w:rPr>
                </w:rPrChange>
              </w:rPr>
            </w:pPr>
            <w:ins w:id="345" w:author="Sathish Thirugnanavelu" w:date="2019-12-04T12:21:00Z">
              <w:r w:rsidRPr="006A0830">
                <w:rPr>
                  <w:rFonts w:ascii="Arial(body)" w:hAnsi="Arial(body)" w:cstheme="majorHAnsi"/>
                  <w:color w:val="000000"/>
                  <w:sz w:val="20"/>
                  <w:szCs w:val="20"/>
                  <w:rPrChange w:id="346" w:author="Sathish Thirugnanavelu" w:date="2019-12-04T12:26:00Z">
                    <w:rPr>
                      <w:rFonts w:ascii="Calibri" w:hAnsi="Calibri" w:cs="Calibri"/>
                      <w:color w:val="000000"/>
                      <w:sz w:val="22"/>
                      <w:szCs w:val="22"/>
                    </w:rPr>
                  </w:rPrChange>
                </w:rPr>
                <w:t>El Paso County, TX</w:t>
              </w:r>
            </w:ins>
          </w:p>
        </w:tc>
        <w:tc>
          <w:tcPr>
            <w:tcW w:w="6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Change w:id="347" w:author="Sathish Thirugnanavelu" w:date="2019-12-04T12:27:00Z">
              <w:tcPr>
                <w:tcW w:w="83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tcPrChange>
          </w:tcPr>
          <w:p w14:paraId="13011CF8" w14:textId="77777777" w:rsidR="00AD3BCF" w:rsidRPr="006A0830" w:rsidRDefault="00AD3BCF">
            <w:pPr>
              <w:pStyle w:val="xxxmsonormal"/>
              <w:rPr>
                <w:ins w:id="348" w:author="Sathish Thirugnanavelu" w:date="2019-12-04T12:21:00Z"/>
                <w:rFonts w:ascii="Arial(body)" w:hAnsi="Arial(body)" w:cstheme="majorHAnsi"/>
                <w:sz w:val="20"/>
                <w:szCs w:val="20"/>
                <w:rPrChange w:id="349" w:author="Sathish Thirugnanavelu" w:date="2019-12-04T12:26:00Z">
                  <w:rPr>
                    <w:ins w:id="350" w:author="Sathish Thirugnanavelu" w:date="2019-12-04T12:21:00Z"/>
                  </w:rPr>
                </w:rPrChange>
              </w:rPr>
              <w:pPrChange w:id="351" w:author="Sathish Thirugnanavelu" w:date="2019-12-04T12:27:00Z">
                <w:pPr>
                  <w:pStyle w:val="xxxmsonormal"/>
                  <w:jc w:val="center"/>
                </w:pPr>
              </w:pPrChange>
            </w:pPr>
            <w:ins w:id="352" w:author="Sathish Thirugnanavelu" w:date="2019-12-04T12:21:00Z">
              <w:r w:rsidRPr="006A0830">
                <w:rPr>
                  <w:rFonts w:ascii="Arial(body)" w:hAnsi="Arial(body)" w:cstheme="majorHAnsi"/>
                  <w:color w:val="0563C1"/>
                  <w:sz w:val="20"/>
                  <w:szCs w:val="20"/>
                  <w:u w:val="single"/>
                  <w:rPrChange w:id="353" w:author="Sathish Thirugnanavelu" w:date="2019-12-04T12:26:00Z">
                    <w:rPr>
                      <w:rFonts w:ascii="Calibri" w:hAnsi="Calibri" w:cs="Calibri"/>
                      <w:color w:val="0563C1"/>
                      <w:sz w:val="22"/>
                      <w:szCs w:val="22"/>
                      <w:u w:val="single"/>
                    </w:rPr>
                  </w:rPrChange>
                </w:rPr>
                <w:fldChar w:fldCharType="begin"/>
              </w:r>
              <w:r w:rsidRPr="006A0830">
                <w:rPr>
                  <w:rFonts w:ascii="Arial(body)" w:hAnsi="Arial(body)" w:cstheme="majorHAnsi"/>
                  <w:color w:val="0563C1"/>
                  <w:sz w:val="20"/>
                  <w:szCs w:val="20"/>
                  <w:u w:val="single"/>
                  <w:rPrChange w:id="354" w:author="Sathish Thirugnanavelu" w:date="2019-12-04T12:26:00Z">
                    <w:rPr>
                      <w:rFonts w:ascii="Calibri" w:hAnsi="Calibri" w:cs="Calibri"/>
                      <w:color w:val="0563C1"/>
                      <w:sz w:val="22"/>
                      <w:szCs w:val="22"/>
                      <w:u w:val="single"/>
                    </w:rPr>
                  </w:rPrChange>
                </w:rPr>
                <w:instrText xml:space="preserve"> HYPERLINK "https://urldefense.proofpoint.com/v2/url?u=https-3A__casesearch.epcounty.com_PublicAccess_default.aspx&amp;d=DwMFAg&amp;c=ZkecDCWBx1Gef1Z30rF7hcmiLU830RlabebNYewQ8lc&amp;r=6naRknarsyNCYzLwnRWFyNxtirHpVTLDGuNIY6BUlcM&amp;m=8QzxuOBcTp7PEBDsh22OJ2zo3-C95YczJAmk3SUO-io&amp;s=ERrQuzoLMOe_eNMv1zwSAYRXhEYtgMB5-XK43KeGdKU&amp;e=" </w:instrText>
              </w:r>
              <w:r w:rsidRPr="006A0830">
                <w:rPr>
                  <w:rFonts w:ascii="Arial(body)" w:hAnsi="Arial(body)" w:cstheme="majorHAnsi"/>
                  <w:color w:val="0563C1"/>
                  <w:sz w:val="20"/>
                  <w:szCs w:val="20"/>
                  <w:u w:val="single"/>
                  <w:rPrChange w:id="355" w:author="Sathish Thirugnanavelu" w:date="2019-12-04T12:26:00Z">
                    <w:rPr>
                      <w:rFonts w:ascii="Calibri" w:hAnsi="Calibri" w:cs="Calibri"/>
                      <w:color w:val="0563C1"/>
                      <w:sz w:val="22"/>
                      <w:szCs w:val="22"/>
                      <w:u w:val="single"/>
                    </w:rPr>
                  </w:rPrChange>
                </w:rPr>
                <w:fldChar w:fldCharType="separate"/>
              </w:r>
              <w:r w:rsidRPr="006A0830">
                <w:rPr>
                  <w:rStyle w:val="Hyperlink"/>
                  <w:rFonts w:ascii="Arial(body)" w:hAnsi="Arial(body)" w:cstheme="majorHAnsi"/>
                  <w:color w:val="0563C1"/>
                  <w:sz w:val="20"/>
                  <w:szCs w:val="20"/>
                  <w:rPrChange w:id="356" w:author="Sathish Thirugnanavelu" w:date="2019-12-04T12:26:00Z">
                    <w:rPr>
                      <w:rStyle w:val="Hyperlink"/>
                      <w:rFonts w:ascii="Calibri" w:hAnsi="Calibri" w:cs="Calibri"/>
                      <w:color w:val="0563C1"/>
                      <w:sz w:val="22"/>
                      <w:szCs w:val="22"/>
                    </w:rPr>
                  </w:rPrChange>
                </w:rPr>
                <w:t>https://casesearch.epcounty.com/PublicAccess/default.aspx</w:t>
              </w:r>
              <w:r w:rsidRPr="006A0830">
                <w:rPr>
                  <w:rFonts w:ascii="Arial(body)" w:hAnsi="Arial(body)" w:cstheme="majorHAnsi"/>
                  <w:color w:val="0563C1"/>
                  <w:sz w:val="20"/>
                  <w:szCs w:val="20"/>
                  <w:u w:val="single"/>
                  <w:rPrChange w:id="357" w:author="Sathish Thirugnanavelu" w:date="2019-12-04T12:26:00Z">
                    <w:rPr>
                      <w:rFonts w:ascii="Calibri" w:hAnsi="Calibri" w:cs="Calibri"/>
                      <w:color w:val="0563C1"/>
                      <w:sz w:val="22"/>
                      <w:szCs w:val="22"/>
                      <w:u w:val="single"/>
                    </w:rPr>
                  </w:rPrChange>
                </w:rPr>
                <w:fldChar w:fldCharType="end"/>
              </w:r>
            </w:ins>
          </w:p>
        </w:tc>
      </w:tr>
    </w:tbl>
    <w:p w14:paraId="1BDB6CC3" w14:textId="03A8FC4F" w:rsidR="002A5D5D" w:rsidRDefault="002A5D5D">
      <w:pPr>
        <w:pStyle w:val="Heading1"/>
        <w:rPr>
          <w:ins w:id="358" w:author="Sathish Thirugnanavelu" w:date="2019-12-04T12:19:00Z"/>
        </w:rPr>
        <w:pPrChange w:id="359" w:author="Sathish Thirugnanavelu" w:date="2019-12-04T12:19:00Z">
          <w:pPr/>
        </w:pPrChange>
      </w:pPr>
      <w:bookmarkStart w:id="360" w:name="_Toc26354737"/>
      <w:ins w:id="361" w:author="Sathish Thirugnanavelu" w:date="2019-12-04T12:19:00Z">
        <w:r>
          <w:t>Evaluation List</w:t>
        </w:r>
        <w:bookmarkEnd w:id="360"/>
      </w:ins>
    </w:p>
    <w:p w14:paraId="04E41102" w14:textId="7F88584E" w:rsidR="002A5D5D" w:rsidRPr="003A0E79" w:rsidRDefault="002A5D5D" w:rsidP="009172FD">
      <w:ins w:id="362" w:author="Sathish Thirugnanavelu" w:date="2019-12-04T12:19:00Z">
        <w:r>
          <w:t>Will be shared at the time of evaluation.</w:t>
        </w:r>
      </w:ins>
    </w:p>
    <w:sectPr w:rsidR="002A5D5D" w:rsidRPr="003A0E79" w:rsidSect="004C3BCB">
      <w:headerReference w:type="default" r:id="rId8"/>
      <w:footerReference w:type="default" r:id="rId9"/>
      <w:pgSz w:w="12240" w:h="15840"/>
      <w:pgMar w:top="2520" w:right="1440" w:bottom="1800" w:left="1440" w:header="122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3D16A" w14:textId="77777777" w:rsidR="00897E1B" w:rsidRDefault="00897E1B" w:rsidP="00D60D21">
      <w:r>
        <w:separator/>
      </w:r>
    </w:p>
  </w:endnote>
  <w:endnote w:type="continuationSeparator" w:id="0">
    <w:p w14:paraId="22A03E35" w14:textId="77777777" w:rsidR="00897E1B" w:rsidRDefault="00897E1B" w:rsidP="00D6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body)">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74C0A" w14:textId="77777777" w:rsidR="00B33E22" w:rsidRPr="00130A23" w:rsidRDefault="00B33E22" w:rsidP="00130A23">
    <w:pPr>
      <w:pStyle w:val="Footer"/>
    </w:pPr>
    <w:r w:rsidRPr="00130A23">
      <w:t>These materials are provided for general informational purposes. They are not intended to be comprehensive and should not be construed as legal advice. HireRight does not warrant any statements in these materials. HireRight’s products and services are provided under the terms and conditions of HireRight’s screening services agreement and any applicable product-specific addenda, and pursuant to HireRight policies, guidelines and procedures. Please contact HireRight for more information. HireRight’s private investigation licenses can be found at: https://www.hireright.com/legal/license-information/</w:t>
    </w:r>
  </w:p>
  <w:p w14:paraId="497CDAF2" w14:textId="77777777" w:rsidR="00B33E22" w:rsidRPr="00D60D21" w:rsidRDefault="00B33E22" w:rsidP="00130A23">
    <w:pPr>
      <w:pStyle w:val="Footer"/>
    </w:pPr>
  </w:p>
  <w:p w14:paraId="55E86269" w14:textId="77777777" w:rsidR="00B33E22" w:rsidRPr="00D60D21" w:rsidRDefault="00B33E22" w:rsidP="00130A23">
    <w:pPr>
      <w:pStyle w:val="Footer"/>
    </w:pPr>
    <w:r w:rsidRPr="002D2E24">
      <w:t>Copyright © 2019 HireRight, LLC. All Rights Reserved. Reproduction and distribution of this publication in any form without prior written permission is prohibited</w:t>
    </w:r>
    <w:r w:rsidRPr="00D60D21">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1D2C6" w14:textId="77777777" w:rsidR="00897E1B" w:rsidRDefault="00897E1B" w:rsidP="00D60D21">
      <w:r>
        <w:separator/>
      </w:r>
    </w:p>
  </w:footnote>
  <w:footnote w:type="continuationSeparator" w:id="0">
    <w:p w14:paraId="472CD6CD" w14:textId="77777777" w:rsidR="00897E1B" w:rsidRDefault="00897E1B" w:rsidP="00D60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81BF0" w14:textId="77777777" w:rsidR="00B33E22" w:rsidRPr="00897BF9" w:rsidRDefault="00B33E22" w:rsidP="00897BF9">
    <w:pPr>
      <w:pStyle w:val="Title"/>
    </w:pPr>
    <w:r>
      <w:drawing>
        <wp:anchor distT="0" distB="0" distL="114300" distR="114300" simplePos="0" relativeHeight="251670528" behindDoc="0" locked="0" layoutInCell="1" allowOverlap="1" wp14:anchorId="7F5294DB" wp14:editId="1E258D26">
          <wp:simplePos x="0" y="0"/>
          <wp:positionH relativeFrom="column">
            <wp:posOffset>0</wp:posOffset>
          </wp:positionH>
          <wp:positionV relativeFrom="page">
            <wp:posOffset>766445</wp:posOffset>
          </wp:positionV>
          <wp:extent cx="1819275" cy="347345"/>
          <wp:effectExtent l="0" t="0" r="9525" b="0"/>
          <wp:wrapNone/>
          <wp:docPr id="4" name="Picture 4" descr="HIR_Logo_RGB_R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R_Logo_RGB_R_30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19275" cy="347345"/>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71552" behindDoc="1" locked="0" layoutInCell="1" allowOverlap="1" wp14:anchorId="21A49A63" wp14:editId="42C3888E">
          <wp:simplePos x="0" y="0"/>
          <wp:positionH relativeFrom="page">
            <wp:posOffset>0</wp:posOffset>
          </wp:positionH>
          <wp:positionV relativeFrom="paragraph">
            <wp:posOffset>-772160</wp:posOffset>
          </wp:positionV>
          <wp:extent cx="7772400" cy="15514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72400" cy="155143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296D2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EA4077"/>
    <w:multiLevelType w:val="hybridMultilevel"/>
    <w:tmpl w:val="8748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9120E"/>
    <w:multiLevelType w:val="hybridMultilevel"/>
    <w:tmpl w:val="CB40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50C5F"/>
    <w:multiLevelType w:val="hybridMultilevel"/>
    <w:tmpl w:val="9154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410C4"/>
    <w:multiLevelType w:val="hybridMultilevel"/>
    <w:tmpl w:val="AE8E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1214D"/>
    <w:multiLevelType w:val="hybridMultilevel"/>
    <w:tmpl w:val="CD20DC16"/>
    <w:lvl w:ilvl="0" w:tplc="BAD2B600">
      <w:start w:val="1"/>
      <w:numFmt w:val="bullet"/>
      <w:pStyle w:val="ListParagraph"/>
      <w:lvlText w:val=""/>
      <w:lvlJc w:val="left"/>
      <w:pPr>
        <w:ind w:left="720" w:hanging="360"/>
      </w:pPr>
      <w:rPr>
        <w:rFonts w:ascii="Wingdings" w:hAnsi="Wingdings" w:hint="default"/>
        <w:color w:val="EA1010" w:themeColor="accent2"/>
        <w:sz w:val="24"/>
        <w:u w:color="375C6A"/>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5342E"/>
    <w:multiLevelType w:val="hybridMultilevel"/>
    <w:tmpl w:val="1ADC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17DE1"/>
    <w:multiLevelType w:val="hybridMultilevel"/>
    <w:tmpl w:val="EA14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12AE5"/>
    <w:multiLevelType w:val="hybridMultilevel"/>
    <w:tmpl w:val="78CA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26EB4"/>
    <w:multiLevelType w:val="hybridMultilevel"/>
    <w:tmpl w:val="903C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72DC2"/>
    <w:multiLevelType w:val="hybridMultilevel"/>
    <w:tmpl w:val="2EAE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6A23F8"/>
    <w:multiLevelType w:val="hybridMultilevel"/>
    <w:tmpl w:val="B9CA3490"/>
    <w:lvl w:ilvl="0" w:tplc="7F986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3F9B"/>
    <w:multiLevelType w:val="hybridMultilevel"/>
    <w:tmpl w:val="D61A60BC"/>
    <w:lvl w:ilvl="0" w:tplc="4C6066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7"/>
  </w:num>
  <w:num w:numId="5">
    <w:abstractNumId w:val="1"/>
  </w:num>
  <w:num w:numId="6">
    <w:abstractNumId w:val="2"/>
  </w:num>
  <w:num w:numId="7">
    <w:abstractNumId w:val="3"/>
  </w:num>
  <w:num w:numId="8">
    <w:abstractNumId w:val="9"/>
  </w:num>
  <w:num w:numId="9">
    <w:abstractNumId w:val="6"/>
  </w:num>
  <w:num w:numId="10">
    <w:abstractNumId w:val="4"/>
  </w:num>
  <w:num w:numId="11">
    <w:abstractNumId w:val="8"/>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hish Thirugnanavelu">
    <w15:presenceInfo w15:providerId="AD" w15:userId="S-1-5-21-1735139674-453129509-1586563796-168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0NDC0NDIzsjA0NTVW0lEKTi0uzszPAykwNKgFACBvZPMtAAAA"/>
  </w:docVars>
  <w:rsids>
    <w:rsidRoot w:val="007B00D8"/>
    <w:rsid w:val="000261A4"/>
    <w:rsid w:val="00050189"/>
    <w:rsid w:val="000528F0"/>
    <w:rsid w:val="00066254"/>
    <w:rsid w:val="00071329"/>
    <w:rsid w:val="000838E0"/>
    <w:rsid w:val="0009266D"/>
    <w:rsid w:val="000A04BC"/>
    <w:rsid w:val="000A0C6F"/>
    <w:rsid w:val="000E4D6B"/>
    <w:rsid w:val="000F58A3"/>
    <w:rsid w:val="000F779A"/>
    <w:rsid w:val="00104518"/>
    <w:rsid w:val="00110104"/>
    <w:rsid w:val="00130A23"/>
    <w:rsid w:val="00134F8A"/>
    <w:rsid w:val="00141D10"/>
    <w:rsid w:val="00157080"/>
    <w:rsid w:val="001701CF"/>
    <w:rsid w:val="00182BAE"/>
    <w:rsid w:val="001859E6"/>
    <w:rsid w:val="00192667"/>
    <w:rsid w:val="0019342E"/>
    <w:rsid w:val="001E26E1"/>
    <w:rsid w:val="001F5C12"/>
    <w:rsid w:val="00203B64"/>
    <w:rsid w:val="00213546"/>
    <w:rsid w:val="0023610E"/>
    <w:rsid w:val="00265BE5"/>
    <w:rsid w:val="00265D92"/>
    <w:rsid w:val="002751E7"/>
    <w:rsid w:val="00280E0D"/>
    <w:rsid w:val="002A356B"/>
    <w:rsid w:val="002A5D5D"/>
    <w:rsid w:val="002B417D"/>
    <w:rsid w:val="002D2E24"/>
    <w:rsid w:val="002E3D0E"/>
    <w:rsid w:val="002F51E4"/>
    <w:rsid w:val="003145F2"/>
    <w:rsid w:val="00315E1E"/>
    <w:rsid w:val="00344788"/>
    <w:rsid w:val="00344916"/>
    <w:rsid w:val="003516FA"/>
    <w:rsid w:val="00355E21"/>
    <w:rsid w:val="0035653B"/>
    <w:rsid w:val="0036302F"/>
    <w:rsid w:val="0037327A"/>
    <w:rsid w:val="00377FD2"/>
    <w:rsid w:val="003818E5"/>
    <w:rsid w:val="003834C8"/>
    <w:rsid w:val="00392EED"/>
    <w:rsid w:val="003A0E79"/>
    <w:rsid w:val="003A5BBE"/>
    <w:rsid w:val="003C1B42"/>
    <w:rsid w:val="003D7AF6"/>
    <w:rsid w:val="003E6D9E"/>
    <w:rsid w:val="003E7D00"/>
    <w:rsid w:val="004035FB"/>
    <w:rsid w:val="00415754"/>
    <w:rsid w:val="00430FDB"/>
    <w:rsid w:val="00450EC7"/>
    <w:rsid w:val="00451BAF"/>
    <w:rsid w:val="00451DD0"/>
    <w:rsid w:val="00465973"/>
    <w:rsid w:val="004823BB"/>
    <w:rsid w:val="004A6BF4"/>
    <w:rsid w:val="004B72BC"/>
    <w:rsid w:val="004C3BCB"/>
    <w:rsid w:val="004E2FE3"/>
    <w:rsid w:val="004E7CB0"/>
    <w:rsid w:val="004F2BF7"/>
    <w:rsid w:val="004F4063"/>
    <w:rsid w:val="00501405"/>
    <w:rsid w:val="00505E02"/>
    <w:rsid w:val="0053045C"/>
    <w:rsid w:val="005675EF"/>
    <w:rsid w:val="00591EC2"/>
    <w:rsid w:val="00595C65"/>
    <w:rsid w:val="005A5089"/>
    <w:rsid w:val="005B0FB3"/>
    <w:rsid w:val="005C7ED5"/>
    <w:rsid w:val="006051C4"/>
    <w:rsid w:val="00634256"/>
    <w:rsid w:val="00664941"/>
    <w:rsid w:val="00692538"/>
    <w:rsid w:val="00696542"/>
    <w:rsid w:val="006A0830"/>
    <w:rsid w:val="006C79AA"/>
    <w:rsid w:val="006D238D"/>
    <w:rsid w:val="006E4B98"/>
    <w:rsid w:val="006F3D31"/>
    <w:rsid w:val="006F7FF0"/>
    <w:rsid w:val="00716752"/>
    <w:rsid w:val="00792A2E"/>
    <w:rsid w:val="007B00D8"/>
    <w:rsid w:val="007B4A4D"/>
    <w:rsid w:val="007C22D8"/>
    <w:rsid w:val="007F5F98"/>
    <w:rsid w:val="00810073"/>
    <w:rsid w:val="0081306E"/>
    <w:rsid w:val="0082160B"/>
    <w:rsid w:val="00857D36"/>
    <w:rsid w:val="00861E81"/>
    <w:rsid w:val="0087473E"/>
    <w:rsid w:val="0089600B"/>
    <w:rsid w:val="00897BF9"/>
    <w:rsid w:val="00897E1B"/>
    <w:rsid w:val="008A2736"/>
    <w:rsid w:val="008B0B10"/>
    <w:rsid w:val="008B7812"/>
    <w:rsid w:val="008C6BE8"/>
    <w:rsid w:val="008D3DB1"/>
    <w:rsid w:val="008F73E7"/>
    <w:rsid w:val="00903995"/>
    <w:rsid w:val="009058EC"/>
    <w:rsid w:val="009073E7"/>
    <w:rsid w:val="009172FD"/>
    <w:rsid w:val="00917A83"/>
    <w:rsid w:val="00924F02"/>
    <w:rsid w:val="0092718E"/>
    <w:rsid w:val="00930ECB"/>
    <w:rsid w:val="00936BD2"/>
    <w:rsid w:val="00944EA7"/>
    <w:rsid w:val="0095041E"/>
    <w:rsid w:val="009674DB"/>
    <w:rsid w:val="009735F3"/>
    <w:rsid w:val="00983141"/>
    <w:rsid w:val="009A1E86"/>
    <w:rsid w:val="009B578B"/>
    <w:rsid w:val="009B6181"/>
    <w:rsid w:val="009E40B7"/>
    <w:rsid w:val="009E4F2F"/>
    <w:rsid w:val="009F635E"/>
    <w:rsid w:val="00A120AC"/>
    <w:rsid w:val="00A37CA4"/>
    <w:rsid w:val="00A553B6"/>
    <w:rsid w:val="00A804F6"/>
    <w:rsid w:val="00A94279"/>
    <w:rsid w:val="00AA7A6F"/>
    <w:rsid w:val="00AC023E"/>
    <w:rsid w:val="00AD3BCF"/>
    <w:rsid w:val="00AF26F4"/>
    <w:rsid w:val="00AF79F0"/>
    <w:rsid w:val="00B00F58"/>
    <w:rsid w:val="00B06A94"/>
    <w:rsid w:val="00B1123A"/>
    <w:rsid w:val="00B16551"/>
    <w:rsid w:val="00B33E22"/>
    <w:rsid w:val="00B47F43"/>
    <w:rsid w:val="00B77587"/>
    <w:rsid w:val="00B805E0"/>
    <w:rsid w:val="00BB3098"/>
    <w:rsid w:val="00BB3AD0"/>
    <w:rsid w:val="00BC19B6"/>
    <w:rsid w:val="00BC3456"/>
    <w:rsid w:val="00BF172C"/>
    <w:rsid w:val="00C405B4"/>
    <w:rsid w:val="00C40990"/>
    <w:rsid w:val="00C429DB"/>
    <w:rsid w:val="00C50056"/>
    <w:rsid w:val="00C52D96"/>
    <w:rsid w:val="00C76CA8"/>
    <w:rsid w:val="00C96DFF"/>
    <w:rsid w:val="00CA551C"/>
    <w:rsid w:val="00CD61D6"/>
    <w:rsid w:val="00CE0F18"/>
    <w:rsid w:val="00CE7644"/>
    <w:rsid w:val="00D00CF8"/>
    <w:rsid w:val="00D1418D"/>
    <w:rsid w:val="00D31031"/>
    <w:rsid w:val="00D604C4"/>
    <w:rsid w:val="00D60D21"/>
    <w:rsid w:val="00D71B81"/>
    <w:rsid w:val="00D72DC8"/>
    <w:rsid w:val="00D738D6"/>
    <w:rsid w:val="00DA589F"/>
    <w:rsid w:val="00DC0B7E"/>
    <w:rsid w:val="00DC5124"/>
    <w:rsid w:val="00DC7CAD"/>
    <w:rsid w:val="00DD2B8C"/>
    <w:rsid w:val="00DE5D37"/>
    <w:rsid w:val="00E10D6F"/>
    <w:rsid w:val="00E2440C"/>
    <w:rsid w:val="00E6596B"/>
    <w:rsid w:val="00E65F67"/>
    <w:rsid w:val="00E76EA9"/>
    <w:rsid w:val="00E76F7E"/>
    <w:rsid w:val="00E9678B"/>
    <w:rsid w:val="00EC5B0B"/>
    <w:rsid w:val="00ED1505"/>
    <w:rsid w:val="00ED1D55"/>
    <w:rsid w:val="00ED5C99"/>
    <w:rsid w:val="00EE01B2"/>
    <w:rsid w:val="00EE1211"/>
    <w:rsid w:val="00F229C0"/>
    <w:rsid w:val="00F32DF5"/>
    <w:rsid w:val="00F45B14"/>
    <w:rsid w:val="00F958CF"/>
    <w:rsid w:val="00FB73A0"/>
    <w:rsid w:val="00FC5CE0"/>
    <w:rsid w:val="00FD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44876"/>
  <w15:chartTrackingRefBased/>
  <w15:docId w15:val="{3BA9CBF5-8DE5-4156-BD90-D952E2CE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104"/>
    <w:pPr>
      <w:spacing w:after="300" w:line="300" w:lineRule="exact"/>
    </w:pPr>
    <w:rPr>
      <w:sz w:val="20"/>
      <w:szCs w:val="20"/>
    </w:rPr>
  </w:style>
  <w:style w:type="paragraph" w:styleId="Heading1">
    <w:name w:val="heading 1"/>
    <w:basedOn w:val="Normal"/>
    <w:next w:val="Normal"/>
    <w:link w:val="Heading1Char"/>
    <w:uiPriority w:val="9"/>
    <w:qFormat/>
    <w:rsid w:val="00D60D21"/>
    <w:pPr>
      <w:keepNext/>
      <w:keepLines/>
      <w:spacing w:before="240" w:after="0" w:line="400" w:lineRule="exact"/>
      <w:outlineLvl w:val="0"/>
    </w:pPr>
    <w:rPr>
      <w:rFonts w:asciiTheme="majorHAnsi" w:eastAsiaTheme="majorEastAsia" w:hAnsiTheme="majorHAnsi" w:cstheme="majorBidi"/>
      <w:b/>
      <w:color w:val="757575"/>
      <w:sz w:val="28"/>
      <w:szCs w:val="28"/>
    </w:rPr>
  </w:style>
  <w:style w:type="paragraph" w:styleId="Heading2">
    <w:name w:val="heading 2"/>
    <w:basedOn w:val="Normal"/>
    <w:next w:val="Normal"/>
    <w:link w:val="Heading2Char"/>
    <w:uiPriority w:val="9"/>
    <w:unhideWhenUsed/>
    <w:rsid w:val="00D60D21"/>
    <w:pPr>
      <w:keepNext/>
      <w:keepLines/>
      <w:spacing w:before="40" w:after="0" w:line="340" w:lineRule="exact"/>
      <w:outlineLvl w:val="1"/>
    </w:pPr>
    <w:rPr>
      <w:rFonts w:asciiTheme="majorHAnsi" w:eastAsiaTheme="majorEastAsia" w:hAnsiTheme="majorHAnsi" w:cstheme="majorBidi"/>
      <w:b/>
      <w:color w:val="979797"/>
      <w:sz w:val="24"/>
      <w:szCs w:val="24"/>
    </w:rPr>
  </w:style>
  <w:style w:type="paragraph" w:styleId="Heading3">
    <w:name w:val="heading 3"/>
    <w:basedOn w:val="Normal"/>
    <w:next w:val="Normal"/>
    <w:link w:val="Heading3Char"/>
    <w:uiPriority w:val="9"/>
    <w:unhideWhenUsed/>
    <w:qFormat/>
    <w:rsid w:val="00E9678B"/>
    <w:pPr>
      <w:keepNext/>
      <w:keepLines/>
      <w:spacing w:before="40" w:after="0" w:line="259" w:lineRule="auto"/>
      <w:outlineLvl w:val="2"/>
    </w:pPr>
    <w:rPr>
      <w:rFonts w:asciiTheme="majorHAnsi" w:eastAsiaTheme="majorEastAsia" w:hAnsiTheme="majorHAnsi" w:cstheme="majorBidi"/>
      <w:color w:val="3A3A3A" w:themeColor="accent1" w:themeShade="7F"/>
      <w:sz w:val="24"/>
      <w:szCs w:val="24"/>
    </w:rPr>
  </w:style>
  <w:style w:type="paragraph" w:styleId="Heading4">
    <w:name w:val="heading 4"/>
    <w:basedOn w:val="Normal"/>
    <w:next w:val="Normal"/>
    <w:link w:val="Heading4Char"/>
    <w:uiPriority w:val="9"/>
    <w:unhideWhenUsed/>
    <w:qFormat/>
    <w:rsid w:val="00E9678B"/>
    <w:pPr>
      <w:keepNext/>
      <w:keepLines/>
      <w:spacing w:before="40" w:after="0" w:line="259" w:lineRule="auto"/>
      <w:outlineLvl w:val="3"/>
    </w:pPr>
    <w:rPr>
      <w:rFonts w:asciiTheme="majorHAnsi" w:eastAsiaTheme="majorEastAsia" w:hAnsiTheme="majorHAnsi" w:cstheme="majorBidi"/>
      <w:i/>
      <w:iCs/>
      <w:color w:val="575757" w:themeColor="accent1" w:themeShade="BF"/>
      <w:sz w:val="22"/>
      <w:szCs w:val="22"/>
    </w:rPr>
  </w:style>
  <w:style w:type="paragraph" w:styleId="Heading5">
    <w:name w:val="heading 5"/>
    <w:basedOn w:val="Normal"/>
    <w:next w:val="Normal"/>
    <w:link w:val="Heading5Char"/>
    <w:uiPriority w:val="9"/>
    <w:unhideWhenUsed/>
    <w:qFormat/>
    <w:rsid w:val="00E9678B"/>
    <w:pPr>
      <w:keepNext/>
      <w:keepLines/>
      <w:spacing w:before="40" w:after="0" w:line="259" w:lineRule="auto"/>
      <w:outlineLvl w:val="4"/>
    </w:pPr>
    <w:rPr>
      <w:rFonts w:asciiTheme="majorHAnsi" w:eastAsiaTheme="majorEastAsia" w:hAnsiTheme="majorHAnsi" w:cstheme="majorBidi"/>
      <w:color w:val="575757"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A23"/>
    <w:pPr>
      <w:tabs>
        <w:tab w:val="center" w:pos="4680"/>
        <w:tab w:val="right" w:pos="9360"/>
      </w:tabs>
      <w:spacing w:after="0" w:line="240" w:lineRule="auto"/>
    </w:pPr>
    <w:rPr>
      <w:b/>
      <w:color w:val="757575"/>
      <w:sz w:val="32"/>
      <w:szCs w:val="32"/>
    </w:rPr>
  </w:style>
  <w:style w:type="character" w:customStyle="1" w:styleId="HeaderChar">
    <w:name w:val="Header Char"/>
    <w:basedOn w:val="DefaultParagraphFont"/>
    <w:link w:val="Header"/>
    <w:uiPriority w:val="99"/>
    <w:rsid w:val="00130A23"/>
    <w:rPr>
      <w:b/>
      <w:color w:val="757575"/>
      <w:sz w:val="32"/>
      <w:szCs w:val="32"/>
    </w:rPr>
  </w:style>
  <w:style w:type="paragraph" w:styleId="Footer">
    <w:name w:val="footer"/>
    <w:basedOn w:val="Normal"/>
    <w:link w:val="FooterChar"/>
    <w:uiPriority w:val="99"/>
    <w:unhideWhenUsed/>
    <w:rsid w:val="00130A23"/>
    <w:pPr>
      <w:tabs>
        <w:tab w:val="center" w:pos="4680"/>
        <w:tab w:val="right" w:pos="7290"/>
      </w:tabs>
      <w:spacing w:after="0" w:line="240" w:lineRule="auto"/>
    </w:pPr>
    <w:rPr>
      <w:noProof/>
      <w:color w:val="757575"/>
      <w:sz w:val="12"/>
      <w:szCs w:val="12"/>
    </w:rPr>
  </w:style>
  <w:style w:type="character" w:customStyle="1" w:styleId="FooterChar">
    <w:name w:val="Footer Char"/>
    <w:basedOn w:val="DefaultParagraphFont"/>
    <w:link w:val="Footer"/>
    <w:uiPriority w:val="99"/>
    <w:rsid w:val="00130A23"/>
    <w:rPr>
      <w:noProof/>
      <w:color w:val="757575"/>
      <w:sz w:val="12"/>
      <w:szCs w:val="12"/>
    </w:rPr>
  </w:style>
  <w:style w:type="paragraph" w:styleId="BalloonText">
    <w:name w:val="Balloon Text"/>
    <w:basedOn w:val="Normal"/>
    <w:link w:val="BalloonTextChar"/>
    <w:uiPriority w:val="99"/>
    <w:semiHidden/>
    <w:unhideWhenUsed/>
    <w:rsid w:val="00BB30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098"/>
    <w:rPr>
      <w:rFonts w:ascii="Segoe UI" w:hAnsi="Segoe UI" w:cs="Segoe UI"/>
      <w:sz w:val="18"/>
      <w:szCs w:val="18"/>
    </w:rPr>
  </w:style>
  <w:style w:type="character" w:customStyle="1" w:styleId="Heading1Char">
    <w:name w:val="Heading 1 Char"/>
    <w:basedOn w:val="DefaultParagraphFont"/>
    <w:link w:val="Heading1"/>
    <w:uiPriority w:val="9"/>
    <w:rsid w:val="00D60D21"/>
    <w:rPr>
      <w:rFonts w:asciiTheme="majorHAnsi" w:eastAsiaTheme="majorEastAsia" w:hAnsiTheme="majorHAnsi" w:cstheme="majorBidi"/>
      <w:b/>
      <w:color w:val="757575"/>
      <w:sz w:val="28"/>
      <w:szCs w:val="28"/>
    </w:rPr>
  </w:style>
  <w:style w:type="character" w:customStyle="1" w:styleId="Heading2Char">
    <w:name w:val="Heading 2 Char"/>
    <w:basedOn w:val="DefaultParagraphFont"/>
    <w:link w:val="Heading2"/>
    <w:uiPriority w:val="9"/>
    <w:rsid w:val="00D60D21"/>
    <w:rPr>
      <w:rFonts w:asciiTheme="majorHAnsi" w:eastAsiaTheme="majorEastAsia" w:hAnsiTheme="majorHAnsi" w:cstheme="majorBidi"/>
      <w:b/>
      <w:color w:val="979797"/>
      <w:sz w:val="24"/>
      <w:szCs w:val="24"/>
    </w:rPr>
  </w:style>
  <w:style w:type="paragraph" w:styleId="NoSpacing">
    <w:name w:val="No Spacing"/>
    <w:basedOn w:val="Normal"/>
    <w:uiPriority w:val="1"/>
    <w:qFormat/>
    <w:rsid w:val="00130A23"/>
    <w:pPr>
      <w:spacing w:after="0"/>
    </w:pPr>
  </w:style>
  <w:style w:type="paragraph" w:styleId="Title">
    <w:name w:val="Title"/>
    <w:basedOn w:val="Header"/>
    <w:next w:val="Normal"/>
    <w:link w:val="TitleChar"/>
    <w:uiPriority w:val="10"/>
    <w:qFormat/>
    <w:rsid w:val="00897BF9"/>
    <w:pPr>
      <w:spacing w:line="440" w:lineRule="exact"/>
    </w:pPr>
    <w:rPr>
      <w:noProof/>
    </w:rPr>
  </w:style>
  <w:style w:type="character" w:customStyle="1" w:styleId="TitleChar">
    <w:name w:val="Title Char"/>
    <w:basedOn w:val="DefaultParagraphFont"/>
    <w:link w:val="Title"/>
    <w:uiPriority w:val="10"/>
    <w:rsid w:val="00897BF9"/>
    <w:rPr>
      <w:b/>
      <w:noProof/>
      <w:color w:val="757575"/>
      <w:sz w:val="32"/>
      <w:szCs w:val="32"/>
    </w:rPr>
  </w:style>
  <w:style w:type="paragraph" w:styleId="ListParagraph">
    <w:name w:val="List Paragraph"/>
    <w:basedOn w:val="Normal"/>
    <w:autoRedefine/>
    <w:uiPriority w:val="34"/>
    <w:qFormat/>
    <w:rsid w:val="00F229C0"/>
    <w:pPr>
      <w:numPr>
        <w:numId w:val="1"/>
      </w:numPr>
      <w:contextualSpacing/>
    </w:pPr>
  </w:style>
  <w:style w:type="paragraph" w:customStyle="1" w:styleId="Subcopy">
    <w:name w:val="Subcopy"/>
    <w:basedOn w:val="Normal"/>
    <w:qFormat/>
    <w:rsid w:val="00716752"/>
    <w:pPr>
      <w:spacing w:after="0" w:line="240" w:lineRule="auto"/>
    </w:pPr>
    <w:rPr>
      <w:rFonts w:ascii="Arial" w:hAnsi="Arial" w:cs="Arial"/>
      <w:b/>
      <w:sz w:val="24"/>
      <w:szCs w:val="24"/>
    </w:rPr>
  </w:style>
  <w:style w:type="paragraph" w:styleId="ListBullet">
    <w:name w:val="List Bullet"/>
    <w:basedOn w:val="Normal"/>
    <w:uiPriority w:val="99"/>
    <w:unhideWhenUsed/>
    <w:rsid w:val="00716752"/>
    <w:pPr>
      <w:numPr>
        <w:numId w:val="2"/>
      </w:numPr>
      <w:contextualSpacing/>
    </w:pPr>
  </w:style>
  <w:style w:type="character" w:styleId="Strong">
    <w:name w:val="Strong"/>
    <w:basedOn w:val="DefaultParagraphFont"/>
    <w:uiPriority w:val="22"/>
    <w:qFormat/>
    <w:rsid w:val="00110104"/>
    <w:rPr>
      <w:b/>
      <w:bCs/>
    </w:rPr>
  </w:style>
  <w:style w:type="character" w:customStyle="1" w:styleId="Heading3Char">
    <w:name w:val="Heading 3 Char"/>
    <w:basedOn w:val="DefaultParagraphFont"/>
    <w:link w:val="Heading3"/>
    <w:uiPriority w:val="9"/>
    <w:rsid w:val="00E9678B"/>
    <w:rPr>
      <w:rFonts w:asciiTheme="majorHAnsi" w:eastAsiaTheme="majorEastAsia" w:hAnsiTheme="majorHAnsi" w:cstheme="majorBidi"/>
      <w:color w:val="3A3A3A" w:themeColor="accent1" w:themeShade="7F"/>
      <w:sz w:val="24"/>
      <w:szCs w:val="24"/>
    </w:rPr>
  </w:style>
  <w:style w:type="character" w:customStyle="1" w:styleId="Heading4Char">
    <w:name w:val="Heading 4 Char"/>
    <w:basedOn w:val="DefaultParagraphFont"/>
    <w:link w:val="Heading4"/>
    <w:uiPriority w:val="9"/>
    <w:rsid w:val="00E9678B"/>
    <w:rPr>
      <w:rFonts w:asciiTheme="majorHAnsi" w:eastAsiaTheme="majorEastAsia" w:hAnsiTheme="majorHAnsi" w:cstheme="majorBidi"/>
      <w:i/>
      <w:iCs/>
      <w:color w:val="575757" w:themeColor="accent1" w:themeShade="BF"/>
    </w:rPr>
  </w:style>
  <w:style w:type="character" w:customStyle="1" w:styleId="Heading5Char">
    <w:name w:val="Heading 5 Char"/>
    <w:basedOn w:val="DefaultParagraphFont"/>
    <w:link w:val="Heading5"/>
    <w:uiPriority w:val="9"/>
    <w:rsid w:val="00E9678B"/>
    <w:rPr>
      <w:rFonts w:asciiTheme="majorHAnsi" w:eastAsiaTheme="majorEastAsia" w:hAnsiTheme="majorHAnsi" w:cstheme="majorBidi"/>
      <w:color w:val="575757" w:themeColor="accent1" w:themeShade="BF"/>
    </w:rPr>
  </w:style>
  <w:style w:type="paragraph" w:styleId="TOCHeading">
    <w:name w:val="TOC Heading"/>
    <w:basedOn w:val="Heading1"/>
    <w:next w:val="Normal"/>
    <w:uiPriority w:val="39"/>
    <w:unhideWhenUsed/>
    <w:qFormat/>
    <w:rsid w:val="00E9678B"/>
    <w:pPr>
      <w:spacing w:line="259" w:lineRule="auto"/>
      <w:outlineLvl w:val="9"/>
    </w:pPr>
    <w:rPr>
      <w:b w:val="0"/>
      <w:color w:val="575757" w:themeColor="accent1" w:themeShade="BF"/>
      <w:sz w:val="32"/>
      <w:szCs w:val="32"/>
    </w:rPr>
  </w:style>
  <w:style w:type="paragraph" w:styleId="TOC1">
    <w:name w:val="toc 1"/>
    <w:basedOn w:val="Normal"/>
    <w:next w:val="Normal"/>
    <w:autoRedefine/>
    <w:uiPriority w:val="39"/>
    <w:unhideWhenUsed/>
    <w:rsid w:val="00E9678B"/>
    <w:pPr>
      <w:spacing w:after="100" w:line="259" w:lineRule="auto"/>
    </w:pPr>
    <w:rPr>
      <w:sz w:val="22"/>
      <w:szCs w:val="22"/>
    </w:rPr>
  </w:style>
  <w:style w:type="paragraph" w:styleId="TOC2">
    <w:name w:val="toc 2"/>
    <w:basedOn w:val="Normal"/>
    <w:next w:val="Normal"/>
    <w:autoRedefine/>
    <w:uiPriority w:val="39"/>
    <w:unhideWhenUsed/>
    <w:rsid w:val="00E9678B"/>
    <w:pPr>
      <w:spacing w:after="100" w:line="259" w:lineRule="auto"/>
      <w:ind w:left="220"/>
    </w:pPr>
    <w:rPr>
      <w:sz w:val="22"/>
      <w:szCs w:val="22"/>
    </w:rPr>
  </w:style>
  <w:style w:type="paragraph" w:styleId="TOC3">
    <w:name w:val="toc 3"/>
    <w:basedOn w:val="Normal"/>
    <w:next w:val="Normal"/>
    <w:autoRedefine/>
    <w:uiPriority w:val="39"/>
    <w:unhideWhenUsed/>
    <w:rsid w:val="00E9678B"/>
    <w:pPr>
      <w:spacing w:after="100" w:line="259" w:lineRule="auto"/>
      <w:ind w:left="440"/>
    </w:pPr>
    <w:rPr>
      <w:sz w:val="22"/>
      <w:szCs w:val="22"/>
    </w:rPr>
  </w:style>
  <w:style w:type="character" w:styleId="Hyperlink">
    <w:name w:val="Hyperlink"/>
    <w:basedOn w:val="DefaultParagraphFont"/>
    <w:uiPriority w:val="99"/>
    <w:unhideWhenUsed/>
    <w:rsid w:val="00E9678B"/>
    <w:rPr>
      <w:color w:val="214069" w:themeColor="hyperlink"/>
      <w:u w:val="single"/>
    </w:rPr>
  </w:style>
  <w:style w:type="character" w:styleId="UnresolvedMention">
    <w:name w:val="Unresolved Mention"/>
    <w:basedOn w:val="DefaultParagraphFont"/>
    <w:uiPriority w:val="99"/>
    <w:semiHidden/>
    <w:unhideWhenUsed/>
    <w:rsid w:val="00983141"/>
    <w:rPr>
      <w:color w:val="605E5C"/>
      <w:shd w:val="clear" w:color="auto" w:fill="E1DFDD"/>
    </w:rPr>
  </w:style>
  <w:style w:type="table" w:styleId="TableGrid">
    <w:name w:val="Table Grid"/>
    <w:basedOn w:val="TableNormal"/>
    <w:uiPriority w:val="39"/>
    <w:rsid w:val="0005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xmsonormal">
    <w:name w:val="x_x_x_msonormal"/>
    <w:basedOn w:val="Normal"/>
    <w:rsid w:val="00AD3BCF"/>
    <w:pPr>
      <w:spacing w:after="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344916"/>
    <w:rPr>
      <w:color w:val="EA101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90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HireRight">
      <a:dk1>
        <a:srgbClr val="000000"/>
      </a:dk1>
      <a:lt1>
        <a:srgbClr val="FFFFFF"/>
      </a:lt1>
      <a:dk2>
        <a:srgbClr val="000000"/>
      </a:dk2>
      <a:lt2>
        <a:srgbClr val="FFFFFF"/>
      </a:lt2>
      <a:accent1>
        <a:srgbClr val="757575"/>
      </a:accent1>
      <a:accent2>
        <a:srgbClr val="EA1010"/>
      </a:accent2>
      <a:accent3>
        <a:srgbClr val="1F74DB"/>
      </a:accent3>
      <a:accent4>
        <a:srgbClr val="C9D716"/>
      </a:accent4>
      <a:accent5>
        <a:srgbClr val="25BAA7"/>
      </a:accent5>
      <a:accent6>
        <a:srgbClr val="FFC658"/>
      </a:accent6>
      <a:hlink>
        <a:srgbClr val="214069"/>
      </a:hlink>
      <a:folHlink>
        <a:srgbClr val="EA1010"/>
      </a:folHlink>
    </a:clrScheme>
    <a:fontScheme name="HireRigh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A070-6FD1-8744-ABF9-4F6D9B5C8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Gray</dc:creator>
  <cp:keywords/>
  <dc:description/>
  <cp:lastModifiedBy>Rene I. German</cp:lastModifiedBy>
  <cp:revision>26</cp:revision>
  <cp:lastPrinted>2019-11-20T19:57:00Z</cp:lastPrinted>
  <dcterms:created xsi:type="dcterms:W3CDTF">2019-12-04T17:12:00Z</dcterms:created>
  <dcterms:modified xsi:type="dcterms:W3CDTF">2019-12-20T17:19:00Z</dcterms:modified>
</cp:coreProperties>
</file>